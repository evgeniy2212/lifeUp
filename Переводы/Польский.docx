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14BB7" w14:textId="77777777" w:rsidR="00087F2E" w:rsidRDefault="00087F2E">
      <w:pPr>
        <w:rPr>
          <w:i/>
          <w:color w:val="FF0000"/>
          <w:lang w:val="uk-U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09"/>
        <w:gridCol w:w="5386"/>
        <w:gridCol w:w="5387"/>
      </w:tblGrid>
      <w:tr w:rsidR="00087F2E" w14:paraId="402D33FD" w14:textId="77777777">
        <w:tc>
          <w:tcPr>
            <w:tcW w:w="1809" w:type="dxa"/>
            <w:shd w:val="clear" w:color="000000" w:fill="FFFFFF"/>
          </w:tcPr>
          <w:p w14:paraId="5E328A6A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№</w:t>
            </w:r>
          </w:p>
        </w:tc>
        <w:tc>
          <w:tcPr>
            <w:tcW w:w="5386" w:type="dxa"/>
            <w:shd w:val="clear" w:color="000000" w:fill="FFFFFF"/>
          </w:tcPr>
          <w:p w14:paraId="53F4E3AA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</w:t>
            </w:r>
          </w:p>
        </w:tc>
        <w:tc>
          <w:tcPr>
            <w:tcW w:w="5387" w:type="dxa"/>
            <w:shd w:val="clear" w:color="000000" w:fill="FFFFFF"/>
          </w:tcPr>
          <w:p w14:paraId="74CEE4D2" w14:textId="77777777" w:rsidR="00087F2E" w:rsidRDefault="00087F2E">
            <w:pPr>
              <w:spacing w:after="0" w:line="240" w:lineRule="auto"/>
            </w:pPr>
            <w:r>
              <w:rPr>
                <w:sz w:val="22"/>
                <w:szCs w:val="22"/>
              </w:rPr>
              <w:t xml:space="preserve">Итальянский/ </w:t>
            </w:r>
            <w:proofErr w:type="spellStart"/>
            <w:r>
              <w:rPr>
                <w:sz w:val="22"/>
                <w:szCs w:val="22"/>
              </w:rPr>
              <w:t>Italiano</w:t>
            </w:r>
            <w:proofErr w:type="spellEnd"/>
          </w:p>
        </w:tc>
      </w:tr>
      <w:tr w:rsidR="00087F2E" w:rsidRPr="00363B13" w14:paraId="666359E7" w14:textId="77777777">
        <w:tc>
          <w:tcPr>
            <w:tcW w:w="1809" w:type="dxa"/>
            <w:shd w:val="clear" w:color="000000" w:fill="FFFFFF"/>
          </w:tcPr>
          <w:p w14:paraId="213059B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386" w:type="dxa"/>
            <w:shd w:val="clear" w:color="000000" w:fill="FFFFFF"/>
          </w:tcPr>
          <w:p w14:paraId="56EF5F8E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Хотите отправиться в новое путешествие? Устали добираться на работу несколькими видами транспорта, или ищете веселую компанию, чтобы поехать в отпуск? Уделите всего пару минут и узнайте о новой платформе «LIFEUP». Мы поможем вам быстро решить эти задачи и предлагаем ещё 99+  «плюшек», которые упростят вам жизнь!</w:t>
            </w:r>
          </w:p>
        </w:tc>
        <w:tc>
          <w:tcPr>
            <w:tcW w:w="5387" w:type="dxa"/>
            <w:shd w:val="clear" w:color="000000" w:fill="FFFFFF"/>
          </w:tcPr>
          <w:p w14:paraId="3831B7C2" w14:textId="77777777" w:rsidR="00087F2E" w:rsidRPr="002770EE" w:rsidRDefault="00363B13">
            <w:pPr>
              <w:spacing w:after="0" w:line="240" w:lineRule="auto"/>
              <w:rPr>
                <w:sz w:val="22"/>
                <w:szCs w:val="22"/>
              </w:rPr>
            </w:pPr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Chcesz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wyruszyć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w </w:t>
            </w:r>
            <w:proofErr w:type="spellStart"/>
            <w:r w:rsidR="009A537F" w:rsidRPr="009A537F">
              <w:rPr>
                <w:sz w:val="22"/>
                <w:szCs w:val="22"/>
              </w:rPr>
              <w:t>nową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podróż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? </w:t>
            </w:r>
            <w:proofErr w:type="spellStart"/>
            <w:r w:rsidR="009A537F" w:rsidRPr="009A537F">
              <w:rPr>
                <w:sz w:val="22"/>
                <w:szCs w:val="22"/>
              </w:rPr>
              <w:t>Zmęczony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, </w:t>
            </w:r>
            <w:proofErr w:type="spellStart"/>
            <w:r w:rsidR="009A537F" w:rsidRPr="009A537F">
              <w:rPr>
                <w:sz w:val="22"/>
                <w:szCs w:val="22"/>
              </w:rPr>
              <w:t>aby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dostać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się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na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pracę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z </w:t>
            </w:r>
            <w:proofErr w:type="spellStart"/>
            <w:r w:rsidR="009A537F" w:rsidRPr="009A537F">
              <w:rPr>
                <w:sz w:val="22"/>
                <w:szCs w:val="22"/>
              </w:rPr>
              <w:t>kilkoma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rodzajami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transportu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, </w:t>
            </w:r>
            <w:proofErr w:type="spellStart"/>
            <w:r w:rsidR="009A537F" w:rsidRPr="009A537F">
              <w:rPr>
                <w:sz w:val="22"/>
                <w:szCs w:val="22"/>
              </w:rPr>
              <w:t>lub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szukas</w:t>
            </w:r>
            <w:proofErr w:type="spellEnd"/>
            <w:r w:rsidR="00AB402F">
              <w:rPr>
                <w:sz w:val="22"/>
                <w:szCs w:val="22"/>
                <w:lang w:val="en-US"/>
              </w:rPr>
              <w:t>z</w:t>
            </w:r>
            <w:r w:rsidR="00AB402F"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AB402F">
              <w:rPr>
                <w:sz w:val="22"/>
                <w:szCs w:val="22"/>
                <w:lang w:val="en-US"/>
              </w:rPr>
              <w:t>weso</w:t>
            </w:r>
            <w:proofErr w:type="spellEnd"/>
            <w:r w:rsidR="00AB402F" w:rsidRPr="002770EE">
              <w:rPr>
                <w:sz w:val="22"/>
                <w:szCs w:val="22"/>
              </w:rPr>
              <w:t xml:space="preserve">łą </w:t>
            </w:r>
            <w:proofErr w:type="spellStart"/>
            <w:r w:rsidR="00AB402F" w:rsidRPr="00AB402F">
              <w:rPr>
                <w:sz w:val="22"/>
                <w:szCs w:val="22"/>
                <w:lang w:val="en-US"/>
              </w:rPr>
              <w:t>sp</w:t>
            </w:r>
            <w:proofErr w:type="spellEnd"/>
            <w:r w:rsidR="00AB402F" w:rsidRPr="002770EE">
              <w:rPr>
                <w:sz w:val="22"/>
                <w:szCs w:val="22"/>
              </w:rPr>
              <w:t>ół</w:t>
            </w:r>
            <w:r w:rsidR="00AB402F" w:rsidRPr="00AB402F">
              <w:rPr>
                <w:sz w:val="22"/>
                <w:szCs w:val="22"/>
                <w:lang w:val="en-US"/>
              </w:rPr>
              <w:t>k</w:t>
            </w:r>
            <w:r w:rsidR="00AB402F" w:rsidRPr="002770EE">
              <w:rPr>
                <w:sz w:val="22"/>
                <w:szCs w:val="22"/>
              </w:rPr>
              <w:t>ę</w:t>
            </w:r>
            <w:r w:rsidR="009A537F" w:rsidRPr="009A537F">
              <w:rPr>
                <w:sz w:val="22"/>
                <w:szCs w:val="22"/>
              </w:rPr>
              <w:t xml:space="preserve">, </w:t>
            </w:r>
            <w:proofErr w:type="spellStart"/>
            <w:r w:rsidR="009A537F" w:rsidRPr="009A537F">
              <w:rPr>
                <w:sz w:val="22"/>
                <w:szCs w:val="22"/>
              </w:rPr>
              <w:t>aby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pojechać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na</w:t>
            </w:r>
            <w:proofErr w:type="spellEnd"/>
            <w:r w:rsidR="009A537F" w:rsidRPr="009A537F">
              <w:rPr>
                <w:sz w:val="22"/>
                <w:szCs w:val="22"/>
              </w:rPr>
              <w:t xml:space="preserve"> </w:t>
            </w:r>
            <w:proofErr w:type="spellStart"/>
            <w:r w:rsidR="009A537F" w:rsidRPr="009A537F">
              <w:rPr>
                <w:sz w:val="22"/>
                <w:szCs w:val="22"/>
              </w:rPr>
              <w:t>wakacje</w:t>
            </w:r>
            <w:proofErr w:type="spellEnd"/>
            <w:r w:rsidR="002B0364" w:rsidRPr="002770EE">
              <w:rPr>
                <w:sz w:val="22"/>
                <w:szCs w:val="22"/>
              </w:rPr>
              <w:t xml:space="preserve">?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Znajd</w:t>
            </w:r>
            <w:proofErr w:type="spellEnd"/>
            <w:r w:rsidRPr="00363B13">
              <w:rPr>
                <w:sz w:val="22"/>
                <w:szCs w:val="22"/>
              </w:rPr>
              <w:t xml:space="preserve">ź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kilka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minut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poznaj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r w:rsidRPr="00363B13">
              <w:rPr>
                <w:sz w:val="22"/>
                <w:szCs w:val="22"/>
                <w:lang w:val="en-US"/>
              </w:rPr>
              <w:t>now</w:t>
            </w:r>
            <w:r w:rsidRPr="00363B13">
              <w:rPr>
                <w:sz w:val="22"/>
                <w:szCs w:val="22"/>
              </w:rPr>
              <w:t xml:space="preserve">ą </w:t>
            </w:r>
            <w:r w:rsidRPr="00363B13">
              <w:rPr>
                <w:sz w:val="22"/>
                <w:szCs w:val="22"/>
                <w:lang w:val="en-US"/>
              </w:rPr>
              <w:t>platform</w:t>
            </w:r>
            <w:r w:rsidRPr="00363B13">
              <w:rPr>
                <w:sz w:val="22"/>
                <w:szCs w:val="22"/>
              </w:rPr>
              <w:t xml:space="preserve">ę </w:t>
            </w:r>
            <w:r w:rsidRPr="00363B13">
              <w:rPr>
                <w:sz w:val="22"/>
                <w:szCs w:val="22"/>
                <w:lang w:val="en-US"/>
              </w:rPr>
              <w:t>LIFEUP</w:t>
            </w:r>
            <w:r w:rsidRPr="00363B13">
              <w:rPr>
                <w:sz w:val="22"/>
                <w:szCs w:val="22"/>
              </w:rPr>
              <w:t xml:space="preserve">. </w:t>
            </w:r>
            <w:proofErr w:type="spellStart"/>
            <w:r w:rsidR="00004ACF" w:rsidRPr="00004ACF">
              <w:rPr>
                <w:sz w:val="22"/>
                <w:szCs w:val="22"/>
              </w:rPr>
              <w:t>Pomożemy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ci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szybko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rozwiązać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te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zadania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i </w:t>
            </w:r>
            <w:proofErr w:type="spellStart"/>
            <w:r w:rsidR="00004ACF" w:rsidRPr="00004ACF">
              <w:rPr>
                <w:sz w:val="22"/>
                <w:szCs w:val="22"/>
              </w:rPr>
              <w:t>oferujemy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jeszcze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99+ "</w:t>
            </w:r>
            <w:proofErr w:type="spellStart"/>
            <w:r w:rsidR="00004ACF">
              <w:rPr>
                <w:sz w:val="22"/>
                <w:szCs w:val="22"/>
                <w:lang w:val="en-US"/>
              </w:rPr>
              <w:t>dodatk</w:t>
            </w:r>
            <w:proofErr w:type="spellEnd"/>
            <w:r w:rsidR="00004ACF" w:rsidRPr="002770EE">
              <w:rPr>
                <w:sz w:val="22"/>
                <w:szCs w:val="22"/>
              </w:rPr>
              <w:t>ó</w:t>
            </w:r>
            <w:r w:rsidR="00004ACF">
              <w:rPr>
                <w:sz w:val="22"/>
                <w:szCs w:val="22"/>
                <w:lang w:val="en-US"/>
              </w:rPr>
              <w:t>w</w:t>
            </w:r>
            <w:r w:rsidR="00004ACF" w:rsidRPr="00004ACF">
              <w:rPr>
                <w:sz w:val="22"/>
                <w:szCs w:val="22"/>
              </w:rPr>
              <w:t xml:space="preserve">", </w:t>
            </w:r>
            <w:proofErr w:type="spellStart"/>
            <w:r w:rsidR="00004ACF" w:rsidRPr="00004ACF">
              <w:rPr>
                <w:sz w:val="22"/>
                <w:szCs w:val="22"/>
              </w:rPr>
              <w:t>które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ułatwią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ci</w:t>
            </w:r>
            <w:proofErr w:type="spellEnd"/>
            <w:r w:rsidR="00004ACF" w:rsidRPr="00004ACF">
              <w:rPr>
                <w:sz w:val="22"/>
                <w:szCs w:val="22"/>
              </w:rPr>
              <w:t xml:space="preserve"> </w:t>
            </w:r>
            <w:proofErr w:type="spellStart"/>
            <w:r w:rsidR="00004ACF" w:rsidRPr="00004ACF">
              <w:rPr>
                <w:sz w:val="22"/>
                <w:szCs w:val="22"/>
              </w:rPr>
              <w:t>życie</w:t>
            </w:r>
            <w:proofErr w:type="spellEnd"/>
            <w:r w:rsidR="00004ACF" w:rsidRPr="00004ACF">
              <w:rPr>
                <w:sz w:val="22"/>
                <w:szCs w:val="22"/>
              </w:rPr>
              <w:t>!</w:t>
            </w:r>
          </w:p>
        </w:tc>
      </w:tr>
      <w:tr w:rsidR="00087F2E" w14:paraId="51CF4EBD" w14:textId="77777777">
        <w:tc>
          <w:tcPr>
            <w:tcW w:w="1809" w:type="dxa"/>
            <w:shd w:val="clear" w:color="000000" w:fill="FFFFFF"/>
          </w:tcPr>
          <w:p w14:paraId="0C7CD740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 кнопка=&gt;</w:t>
            </w:r>
          </w:p>
        </w:tc>
        <w:tc>
          <w:tcPr>
            <w:tcW w:w="5386" w:type="dxa"/>
            <w:shd w:val="clear" w:color="000000" w:fill="FFFFFF"/>
          </w:tcPr>
          <w:p w14:paraId="2C5A6E0B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Промо-ролик</w:t>
            </w:r>
          </w:p>
          <w:p w14:paraId="243C73E4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3E36A7C7" w14:textId="77777777" w:rsidR="00087F2E" w:rsidRDefault="00363B1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proofErr w:type="spellStart"/>
            <w:r w:rsidRPr="00363B13">
              <w:rPr>
                <w:color w:val="000000"/>
                <w:sz w:val="22"/>
                <w:szCs w:val="22"/>
              </w:rPr>
              <w:t>Film</w:t>
            </w:r>
            <w:proofErr w:type="spellEnd"/>
            <w:r w:rsidRPr="00363B1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</w:rPr>
              <w:t>promocyjny</w:t>
            </w:r>
            <w:proofErr w:type="spellEnd"/>
          </w:p>
        </w:tc>
      </w:tr>
      <w:tr w:rsidR="00087F2E" w:rsidRPr="002770EE" w14:paraId="6232E1FB" w14:textId="77777777">
        <w:trPr>
          <w:trHeight w:val="1117"/>
        </w:trPr>
        <w:tc>
          <w:tcPr>
            <w:tcW w:w="1809" w:type="dxa"/>
            <w:shd w:val="clear" w:color="000000" w:fill="FFFFFF"/>
          </w:tcPr>
          <w:p w14:paraId="190C938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Правый блок с обзорами: </w:t>
            </w:r>
          </w:p>
        </w:tc>
        <w:tc>
          <w:tcPr>
            <w:tcW w:w="5386" w:type="dxa"/>
            <w:shd w:val="clear" w:color="000000" w:fill="FFFFFF"/>
          </w:tcPr>
          <w:p w14:paraId="1283BCD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Обзоры: </w:t>
            </w:r>
          </w:p>
          <w:p w14:paraId="62EF688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"Весь мир уже перед вами"</w:t>
            </w:r>
          </w:p>
          <w:p w14:paraId="158AE62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"Ищите и находите"</w:t>
            </w:r>
          </w:p>
          <w:p w14:paraId="0CAB51F7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"Путешествуйте без границ"</w:t>
            </w:r>
          </w:p>
          <w:p w14:paraId="2374194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"Общайтесь на любом языке"</w:t>
            </w:r>
          </w:p>
          <w:p w14:paraId="37FA29CF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1322B774" w14:textId="77777777" w:rsidR="00363B13" w:rsidRPr="00363B13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Recenzje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35E49B08" w14:textId="77777777" w:rsidR="00363B13" w:rsidRPr="00363B13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363B13">
              <w:rPr>
                <w:color w:val="000000"/>
                <w:sz w:val="22"/>
                <w:szCs w:val="22"/>
                <w:lang w:val="en-US"/>
              </w:rPr>
              <w:t>1. "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Cały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świat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jest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już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przed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tobą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>"</w:t>
            </w:r>
          </w:p>
          <w:p w14:paraId="1E1C5D19" w14:textId="77777777" w:rsidR="00363B13" w:rsidRPr="00363B13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2. </w:t>
            </w:r>
            <w:r w:rsidR="00A9460F">
              <w:rPr>
                <w:color w:val="000000"/>
                <w:sz w:val="22"/>
                <w:szCs w:val="22"/>
                <w:lang w:val="en-US"/>
              </w:rPr>
              <w:t>“</w:t>
            </w:r>
            <w:proofErr w:type="spellStart"/>
            <w:r w:rsidR="00A9460F">
              <w:rPr>
                <w:color w:val="000000"/>
                <w:sz w:val="22"/>
                <w:szCs w:val="22"/>
                <w:lang w:val="en-US"/>
              </w:rPr>
              <w:t>S</w:t>
            </w:r>
            <w:r w:rsidRPr="00363B13">
              <w:rPr>
                <w:color w:val="000000"/>
                <w:sz w:val="22"/>
                <w:szCs w:val="22"/>
                <w:lang w:val="en-US"/>
              </w:rPr>
              <w:t>zukaj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znajdź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>"</w:t>
            </w:r>
          </w:p>
          <w:p w14:paraId="412C3DBB" w14:textId="77777777" w:rsidR="00363B13" w:rsidRPr="00363B13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3. </w:t>
            </w:r>
            <w:r w:rsidR="00450099">
              <w:rPr>
                <w:color w:val="000000"/>
                <w:sz w:val="22"/>
                <w:szCs w:val="22"/>
                <w:lang w:val="en-US"/>
              </w:rPr>
              <w:t>"</w:t>
            </w:r>
            <w:proofErr w:type="spellStart"/>
            <w:r w:rsidR="00450099">
              <w:rPr>
                <w:color w:val="000000"/>
                <w:sz w:val="22"/>
                <w:szCs w:val="22"/>
                <w:lang w:val="en-US"/>
              </w:rPr>
              <w:t>Podróżuj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bez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granic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>"</w:t>
            </w:r>
          </w:p>
          <w:p w14:paraId="59490ADF" w14:textId="77777777" w:rsidR="00087F2E" w:rsidRPr="002770EE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2770EE">
              <w:rPr>
                <w:color w:val="000000"/>
                <w:sz w:val="22"/>
                <w:szCs w:val="22"/>
                <w:lang w:val="en-US"/>
              </w:rPr>
              <w:t>4. "Komunikuj się w dowolnym języku"</w:t>
            </w:r>
          </w:p>
        </w:tc>
      </w:tr>
      <w:tr w:rsidR="00087F2E" w:rsidRPr="00363B13" w14:paraId="502DCDB1" w14:textId="77777777">
        <w:tc>
          <w:tcPr>
            <w:tcW w:w="1809" w:type="dxa"/>
            <w:shd w:val="clear" w:color="000000" w:fill="FFFFFF"/>
          </w:tcPr>
          <w:p w14:paraId="55143346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</w:t>
            </w:r>
          </w:p>
        </w:tc>
        <w:tc>
          <w:tcPr>
            <w:tcW w:w="5386" w:type="dxa"/>
            <w:shd w:val="clear" w:color="000000" w:fill="FFFFFF"/>
          </w:tcPr>
          <w:p w14:paraId="02FFDD26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приложением «LIFEUP» вы сможете:</w:t>
            </w:r>
          </w:p>
        </w:tc>
        <w:tc>
          <w:tcPr>
            <w:tcW w:w="5387" w:type="dxa"/>
            <w:shd w:val="clear" w:color="000000" w:fill="FFFFFF"/>
          </w:tcPr>
          <w:p w14:paraId="2CD3B0AE" w14:textId="7FB56203" w:rsidR="00087F2E" w:rsidRPr="00363B13" w:rsidRDefault="0084335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Pr="0084335C">
              <w:rPr>
                <w:sz w:val="22"/>
                <w:szCs w:val="22"/>
              </w:rPr>
              <w:t xml:space="preserve"> </w:t>
            </w:r>
            <w:proofErr w:type="spellStart"/>
            <w:r w:rsidRPr="0084335C">
              <w:rPr>
                <w:sz w:val="22"/>
                <w:szCs w:val="22"/>
              </w:rPr>
              <w:t>aplikacją</w:t>
            </w:r>
            <w:proofErr w:type="spellEnd"/>
            <w:r w:rsidRPr="0084335C">
              <w:rPr>
                <w:sz w:val="22"/>
                <w:szCs w:val="22"/>
              </w:rPr>
              <w:t xml:space="preserve"> "LIFEUP" </w:t>
            </w:r>
            <w:proofErr w:type="spellStart"/>
            <w:r>
              <w:rPr>
                <w:sz w:val="22"/>
                <w:szCs w:val="22"/>
              </w:rPr>
              <w:t>możesz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</w:tr>
      <w:tr w:rsidR="00087F2E" w14:paraId="0F8DB8EB" w14:textId="77777777">
        <w:tc>
          <w:tcPr>
            <w:tcW w:w="1809" w:type="dxa"/>
            <w:shd w:val="clear" w:color="000000" w:fill="FFFFFF"/>
          </w:tcPr>
          <w:p w14:paraId="0838DEEA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1.3.</w:t>
            </w:r>
          </w:p>
        </w:tc>
        <w:tc>
          <w:tcPr>
            <w:tcW w:w="5386" w:type="dxa"/>
            <w:shd w:val="clear" w:color="000000" w:fill="FFFFFF"/>
          </w:tcPr>
          <w:p w14:paraId="08CC61C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23D077B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087F2E" w:rsidRPr="00363B13" w14:paraId="7B531C6F" w14:textId="77777777">
        <w:tc>
          <w:tcPr>
            <w:tcW w:w="1809" w:type="dxa"/>
            <w:shd w:val="clear" w:color="000000" w:fill="FFFFFF"/>
          </w:tcPr>
          <w:p w14:paraId="4AFBD880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386" w:type="dxa"/>
            <w:shd w:val="clear" w:color="000000" w:fill="FFFFFF"/>
          </w:tcPr>
          <w:p w14:paraId="3AAD8B2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Комфортно путешествовать, даже с небольшим бюджетом.</w:t>
            </w:r>
          </w:p>
        </w:tc>
        <w:tc>
          <w:tcPr>
            <w:tcW w:w="5387" w:type="dxa"/>
            <w:shd w:val="clear" w:color="000000" w:fill="FFFFFF"/>
          </w:tcPr>
          <w:p w14:paraId="2EBF48A8" w14:textId="77777777" w:rsidR="00087F2E" w:rsidRPr="00363B13" w:rsidRDefault="00A1099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K</w:t>
            </w:r>
            <w:proofErr w:type="spellStart"/>
            <w:r w:rsidR="00853E03" w:rsidRPr="00853E03">
              <w:rPr>
                <w:sz w:val="22"/>
                <w:szCs w:val="22"/>
              </w:rPr>
              <w:t>omfortowo</w:t>
            </w:r>
            <w:proofErr w:type="spellEnd"/>
            <w:r w:rsidR="00853E03" w:rsidRPr="00853E03">
              <w:rPr>
                <w:sz w:val="22"/>
                <w:szCs w:val="22"/>
              </w:rPr>
              <w:t xml:space="preserve"> </w:t>
            </w:r>
            <w:proofErr w:type="spellStart"/>
            <w:r w:rsidR="00853E03" w:rsidRPr="00853E03">
              <w:rPr>
                <w:sz w:val="22"/>
                <w:szCs w:val="22"/>
              </w:rPr>
              <w:t>podróżować</w:t>
            </w:r>
            <w:proofErr w:type="spellEnd"/>
            <w:r w:rsidR="00853E03" w:rsidRPr="00853E03">
              <w:rPr>
                <w:sz w:val="22"/>
                <w:szCs w:val="22"/>
              </w:rPr>
              <w:t xml:space="preserve">, </w:t>
            </w:r>
            <w:proofErr w:type="spellStart"/>
            <w:r w:rsidR="00853E03" w:rsidRPr="00853E03">
              <w:rPr>
                <w:sz w:val="22"/>
                <w:szCs w:val="22"/>
              </w:rPr>
              <w:t>nawet</w:t>
            </w:r>
            <w:proofErr w:type="spellEnd"/>
            <w:r w:rsidR="00853E03" w:rsidRPr="00853E03">
              <w:rPr>
                <w:sz w:val="22"/>
                <w:szCs w:val="22"/>
              </w:rPr>
              <w:t xml:space="preserve"> z </w:t>
            </w:r>
            <w:proofErr w:type="spellStart"/>
            <w:r w:rsidR="00853E03" w:rsidRPr="00853E03">
              <w:rPr>
                <w:sz w:val="22"/>
                <w:szCs w:val="22"/>
              </w:rPr>
              <w:t>małym</w:t>
            </w:r>
            <w:proofErr w:type="spellEnd"/>
            <w:r w:rsidR="00853E03" w:rsidRPr="00853E03">
              <w:rPr>
                <w:sz w:val="22"/>
                <w:szCs w:val="22"/>
              </w:rPr>
              <w:t xml:space="preserve"> </w:t>
            </w:r>
            <w:proofErr w:type="spellStart"/>
            <w:r w:rsidR="00853E03" w:rsidRPr="00853E03">
              <w:rPr>
                <w:sz w:val="22"/>
                <w:szCs w:val="22"/>
              </w:rPr>
              <w:t>budżetem</w:t>
            </w:r>
            <w:proofErr w:type="spellEnd"/>
          </w:p>
        </w:tc>
      </w:tr>
      <w:tr w:rsidR="00087F2E" w:rsidRPr="00363B13" w14:paraId="1BEA5723" w14:textId="77777777">
        <w:tc>
          <w:tcPr>
            <w:tcW w:w="1809" w:type="dxa"/>
            <w:shd w:val="clear" w:color="000000" w:fill="FFFFFF"/>
          </w:tcPr>
          <w:p w14:paraId="3E76D280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386" w:type="dxa"/>
            <w:shd w:val="clear" w:color="000000" w:fill="FFFFFF"/>
          </w:tcPr>
          <w:p w14:paraId="6F763BD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Находить людей по интересам и вместе планировать любые поездки по всему миру.</w:t>
            </w:r>
          </w:p>
        </w:tc>
        <w:tc>
          <w:tcPr>
            <w:tcW w:w="5387" w:type="dxa"/>
            <w:shd w:val="clear" w:color="000000" w:fill="FFFFFF"/>
          </w:tcPr>
          <w:p w14:paraId="25E34C14" w14:textId="77777777" w:rsidR="00087F2E" w:rsidRPr="00363B13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  <w:lang w:val="en-US"/>
              </w:rPr>
              <w:t>Znajd</w:t>
            </w:r>
            <w:proofErr w:type="spellEnd"/>
            <w:r w:rsidRPr="00363B13">
              <w:rPr>
                <w:sz w:val="22"/>
                <w:szCs w:val="22"/>
              </w:rPr>
              <w:t xml:space="preserve">ź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ludzi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r w:rsidRPr="00363B13">
              <w:rPr>
                <w:sz w:val="22"/>
                <w:szCs w:val="22"/>
                <w:lang w:val="en-US"/>
              </w:rPr>
              <w:t>wed</w:t>
            </w:r>
            <w:r w:rsidRPr="00363B13">
              <w:rPr>
                <w:sz w:val="22"/>
                <w:szCs w:val="22"/>
              </w:rPr>
              <w:t>ł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ug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zainteresowa</w:t>
            </w:r>
            <w:proofErr w:type="spellEnd"/>
            <w:r w:rsidRPr="00363B13">
              <w:rPr>
                <w:sz w:val="22"/>
                <w:szCs w:val="22"/>
              </w:rPr>
              <w:t xml:space="preserve">ń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wsp</w:t>
            </w:r>
            <w:proofErr w:type="spellEnd"/>
            <w:r w:rsidRPr="00363B13">
              <w:rPr>
                <w:sz w:val="22"/>
                <w:szCs w:val="22"/>
              </w:rPr>
              <w:t>ó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lnie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planuj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wycieczki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dooko</w:t>
            </w:r>
            <w:proofErr w:type="spellEnd"/>
            <w:r w:rsidRPr="00363B13">
              <w:rPr>
                <w:sz w:val="22"/>
                <w:szCs w:val="22"/>
              </w:rPr>
              <w:t>ł</w:t>
            </w:r>
            <w:r w:rsidRPr="00363B13">
              <w:rPr>
                <w:sz w:val="22"/>
                <w:szCs w:val="22"/>
                <w:lang w:val="en-US"/>
              </w:rPr>
              <w:t>a</w:t>
            </w:r>
            <w:r w:rsidRPr="00363B13">
              <w:rPr>
                <w:sz w:val="22"/>
                <w:szCs w:val="22"/>
              </w:rPr>
              <w:t xml:space="preserve"> ś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wiata</w:t>
            </w:r>
            <w:proofErr w:type="spellEnd"/>
            <w:r w:rsidRPr="00363B13">
              <w:rPr>
                <w:sz w:val="22"/>
                <w:szCs w:val="22"/>
              </w:rPr>
              <w:t>.</w:t>
            </w:r>
          </w:p>
        </w:tc>
      </w:tr>
      <w:tr w:rsidR="00087F2E" w:rsidRPr="00363B13" w14:paraId="1D6B4325" w14:textId="77777777">
        <w:tc>
          <w:tcPr>
            <w:tcW w:w="1809" w:type="dxa"/>
            <w:shd w:val="clear" w:color="000000" w:fill="FFFFFF"/>
          </w:tcPr>
          <w:p w14:paraId="081D9237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 </w:t>
            </w:r>
          </w:p>
        </w:tc>
        <w:tc>
          <w:tcPr>
            <w:tcW w:w="5386" w:type="dxa"/>
            <w:shd w:val="clear" w:color="000000" w:fill="FFFFFF"/>
          </w:tcPr>
          <w:p w14:paraId="717EF9CE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Делиться своими впечатлениями и опытом с другими пользователями.</w:t>
            </w:r>
          </w:p>
        </w:tc>
        <w:tc>
          <w:tcPr>
            <w:tcW w:w="5387" w:type="dxa"/>
            <w:shd w:val="clear" w:color="000000" w:fill="FFFFFF"/>
          </w:tcPr>
          <w:p w14:paraId="2F424C06" w14:textId="0DFF4934" w:rsidR="00087F2E" w:rsidRPr="00363B13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  <w:lang w:val="en-US"/>
              </w:rPr>
              <w:t>Podziel</w:t>
            </w:r>
            <w:r w:rsidR="00E71FDC">
              <w:rPr>
                <w:sz w:val="22"/>
                <w:szCs w:val="22"/>
              </w:rPr>
              <w:t>ić</w:t>
            </w:r>
            <w:proofErr w:type="spellEnd"/>
            <w:r w:rsidR="00E71FDC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si</w:t>
            </w:r>
            <w:proofErr w:type="spellEnd"/>
            <w:r w:rsidRPr="00363B13">
              <w:rPr>
                <w:sz w:val="22"/>
                <w:szCs w:val="22"/>
              </w:rPr>
              <w:t xml:space="preserve">ę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wra</w:t>
            </w:r>
            <w:proofErr w:type="spellEnd"/>
            <w:r w:rsidRPr="00363B13">
              <w:rPr>
                <w:sz w:val="22"/>
                <w:szCs w:val="22"/>
              </w:rPr>
              <w:t>ż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eniami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r w:rsidRPr="00363B13">
              <w:rPr>
                <w:sz w:val="22"/>
                <w:szCs w:val="22"/>
                <w:lang w:val="en-US"/>
              </w:rPr>
              <w:t>do</w:t>
            </w:r>
            <w:r w:rsidRPr="00363B13">
              <w:rPr>
                <w:sz w:val="22"/>
                <w:szCs w:val="22"/>
              </w:rPr>
              <w:t>ś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wiadczeniami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r w:rsidRPr="00363B13">
              <w:rPr>
                <w:sz w:val="22"/>
                <w:szCs w:val="22"/>
                <w:lang w:val="en-US"/>
              </w:rPr>
              <w:t>z</w:t>
            </w:r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innymi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r w:rsidRPr="00363B13">
              <w:rPr>
                <w:sz w:val="22"/>
                <w:szCs w:val="22"/>
                <w:lang w:val="en-US"/>
              </w:rPr>
              <w:t>u</w:t>
            </w:r>
            <w:r w:rsidRPr="00363B13">
              <w:rPr>
                <w:sz w:val="22"/>
                <w:szCs w:val="22"/>
              </w:rPr>
              <w:t>ż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ytkownikami</w:t>
            </w:r>
            <w:proofErr w:type="spellEnd"/>
            <w:r w:rsidRPr="00363B13">
              <w:rPr>
                <w:sz w:val="22"/>
                <w:szCs w:val="22"/>
              </w:rPr>
              <w:t>.</w:t>
            </w:r>
          </w:p>
        </w:tc>
      </w:tr>
      <w:tr w:rsidR="00087F2E" w:rsidRPr="00363B13" w14:paraId="39892346" w14:textId="77777777">
        <w:tc>
          <w:tcPr>
            <w:tcW w:w="1809" w:type="dxa"/>
            <w:shd w:val="clear" w:color="000000" w:fill="FFFFFF"/>
          </w:tcPr>
          <w:p w14:paraId="36FBA86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 </w:t>
            </w:r>
          </w:p>
        </w:tc>
        <w:tc>
          <w:tcPr>
            <w:tcW w:w="5386" w:type="dxa"/>
            <w:shd w:val="clear" w:color="000000" w:fill="FFFFFF"/>
          </w:tcPr>
          <w:p w14:paraId="6F792A1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Общаться с интересными людьми по всему миру, не говоря на их языке.</w:t>
            </w:r>
          </w:p>
        </w:tc>
        <w:tc>
          <w:tcPr>
            <w:tcW w:w="5387" w:type="dxa"/>
            <w:shd w:val="clear" w:color="000000" w:fill="FFFFFF"/>
          </w:tcPr>
          <w:p w14:paraId="1650EC62" w14:textId="77777777" w:rsidR="00087F2E" w:rsidRPr="00363B13" w:rsidRDefault="00ED0F8B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ED0F8B">
              <w:rPr>
                <w:sz w:val="22"/>
                <w:szCs w:val="22"/>
              </w:rPr>
              <w:t>Rozmawiać</w:t>
            </w:r>
            <w:proofErr w:type="spellEnd"/>
            <w:r w:rsidRPr="00ED0F8B">
              <w:rPr>
                <w:sz w:val="22"/>
                <w:szCs w:val="22"/>
              </w:rPr>
              <w:t xml:space="preserve"> z </w:t>
            </w:r>
            <w:proofErr w:type="spellStart"/>
            <w:r w:rsidRPr="00ED0F8B">
              <w:rPr>
                <w:sz w:val="22"/>
                <w:szCs w:val="22"/>
              </w:rPr>
              <w:t>ciekawymi</w:t>
            </w:r>
            <w:proofErr w:type="spellEnd"/>
            <w:r w:rsidRPr="00ED0F8B">
              <w:rPr>
                <w:sz w:val="22"/>
                <w:szCs w:val="22"/>
              </w:rPr>
              <w:t xml:space="preserve"> </w:t>
            </w:r>
            <w:proofErr w:type="spellStart"/>
            <w:r w:rsidRPr="00ED0F8B">
              <w:rPr>
                <w:sz w:val="22"/>
                <w:szCs w:val="22"/>
              </w:rPr>
              <w:t>ludźmi</w:t>
            </w:r>
            <w:proofErr w:type="spellEnd"/>
            <w:r w:rsidRPr="00ED0F8B">
              <w:rPr>
                <w:sz w:val="22"/>
                <w:szCs w:val="22"/>
              </w:rPr>
              <w:t xml:space="preserve"> </w:t>
            </w:r>
            <w:proofErr w:type="spellStart"/>
            <w:r w:rsidRPr="00ED0F8B">
              <w:rPr>
                <w:sz w:val="22"/>
                <w:szCs w:val="22"/>
              </w:rPr>
              <w:t>na</w:t>
            </w:r>
            <w:proofErr w:type="spellEnd"/>
            <w:r w:rsidRPr="00ED0F8B">
              <w:rPr>
                <w:sz w:val="22"/>
                <w:szCs w:val="22"/>
              </w:rPr>
              <w:t xml:space="preserve"> </w:t>
            </w:r>
            <w:proofErr w:type="spellStart"/>
            <w:r w:rsidRPr="00ED0F8B">
              <w:rPr>
                <w:sz w:val="22"/>
                <w:szCs w:val="22"/>
              </w:rPr>
              <w:t>całym</w:t>
            </w:r>
            <w:proofErr w:type="spellEnd"/>
            <w:r w:rsidRPr="00ED0F8B">
              <w:rPr>
                <w:sz w:val="22"/>
                <w:szCs w:val="22"/>
              </w:rPr>
              <w:t xml:space="preserve"> </w:t>
            </w:r>
            <w:proofErr w:type="spellStart"/>
            <w:r w:rsidRPr="00ED0F8B">
              <w:rPr>
                <w:sz w:val="22"/>
                <w:szCs w:val="22"/>
              </w:rPr>
              <w:t>świecie</w:t>
            </w:r>
            <w:proofErr w:type="spellEnd"/>
            <w:r w:rsidRPr="00ED0F8B">
              <w:rPr>
                <w:sz w:val="22"/>
                <w:szCs w:val="22"/>
              </w:rPr>
              <w:t xml:space="preserve">, </w:t>
            </w:r>
            <w:proofErr w:type="spellStart"/>
            <w:r w:rsidRPr="00ED0F8B">
              <w:rPr>
                <w:sz w:val="22"/>
                <w:szCs w:val="22"/>
              </w:rPr>
              <w:t>nie</w:t>
            </w:r>
            <w:proofErr w:type="spellEnd"/>
            <w:r w:rsidRPr="00ED0F8B">
              <w:rPr>
                <w:sz w:val="22"/>
                <w:szCs w:val="22"/>
              </w:rPr>
              <w:t xml:space="preserve"> </w:t>
            </w:r>
            <w:proofErr w:type="spellStart"/>
            <w:r w:rsidRPr="00ED0F8B">
              <w:rPr>
                <w:sz w:val="22"/>
                <w:szCs w:val="22"/>
              </w:rPr>
              <w:t>mówiąc</w:t>
            </w:r>
            <w:proofErr w:type="spellEnd"/>
            <w:r w:rsidRPr="00ED0F8B">
              <w:rPr>
                <w:sz w:val="22"/>
                <w:szCs w:val="22"/>
              </w:rPr>
              <w:t xml:space="preserve"> w </w:t>
            </w:r>
            <w:proofErr w:type="spellStart"/>
            <w:r w:rsidRPr="00ED0F8B">
              <w:rPr>
                <w:sz w:val="22"/>
                <w:szCs w:val="22"/>
              </w:rPr>
              <w:t>ich</w:t>
            </w:r>
            <w:proofErr w:type="spellEnd"/>
            <w:r w:rsidRPr="00ED0F8B">
              <w:rPr>
                <w:sz w:val="22"/>
                <w:szCs w:val="22"/>
              </w:rPr>
              <w:t xml:space="preserve"> </w:t>
            </w:r>
            <w:proofErr w:type="spellStart"/>
            <w:r w:rsidRPr="00ED0F8B">
              <w:rPr>
                <w:sz w:val="22"/>
                <w:szCs w:val="22"/>
              </w:rPr>
              <w:t>języku</w:t>
            </w:r>
            <w:proofErr w:type="spellEnd"/>
            <w:r w:rsidRPr="00ED0F8B">
              <w:rPr>
                <w:sz w:val="22"/>
                <w:szCs w:val="22"/>
              </w:rPr>
              <w:t>.</w:t>
            </w:r>
          </w:p>
        </w:tc>
      </w:tr>
      <w:tr w:rsidR="00087F2E" w:rsidRPr="00363B13" w14:paraId="0476D6B2" w14:textId="77777777">
        <w:tc>
          <w:tcPr>
            <w:tcW w:w="1809" w:type="dxa"/>
            <w:shd w:val="clear" w:color="000000" w:fill="FFFFFF"/>
          </w:tcPr>
          <w:p w14:paraId="5D1B0CB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 </w:t>
            </w:r>
          </w:p>
        </w:tc>
        <w:tc>
          <w:tcPr>
            <w:tcW w:w="5386" w:type="dxa"/>
            <w:shd w:val="clear" w:color="000000" w:fill="FFFFFF"/>
          </w:tcPr>
          <w:p w14:paraId="71C2E174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Быстро находить жилье на любой вкус и бюджет, даже «2м² FREE*», а </w:t>
            </w:r>
            <w:proofErr w:type="gramStart"/>
            <w:r>
              <w:rPr>
                <w:sz w:val="22"/>
                <w:szCs w:val="22"/>
              </w:rPr>
              <w:t>так же</w:t>
            </w:r>
            <w:proofErr w:type="gramEnd"/>
            <w:r>
              <w:rPr>
                <w:sz w:val="22"/>
                <w:szCs w:val="22"/>
              </w:rPr>
              <w:t xml:space="preserve"> разделять с путешественниками свое. (мелкий шрифт в углу текст) </w:t>
            </w:r>
            <w:r>
              <w:rPr>
                <w:sz w:val="18"/>
                <w:szCs w:val="18"/>
              </w:rPr>
              <w:t>*два метра квадратных бесплатно, для «поспать достаточно»)</w:t>
            </w:r>
          </w:p>
        </w:tc>
        <w:tc>
          <w:tcPr>
            <w:tcW w:w="5387" w:type="dxa"/>
            <w:shd w:val="clear" w:color="000000" w:fill="FFFFFF"/>
          </w:tcPr>
          <w:p w14:paraId="5C500258" w14:textId="006CA80A" w:rsidR="00087F2E" w:rsidRPr="00363B13" w:rsidRDefault="009B69A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9B69A2">
              <w:rPr>
                <w:sz w:val="22"/>
                <w:szCs w:val="22"/>
              </w:rPr>
              <w:t>Szybko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znaleźć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noclegi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na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każdy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="00520385">
              <w:rPr>
                <w:sz w:val="22"/>
                <w:szCs w:val="22"/>
              </w:rPr>
              <w:t>smak</w:t>
            </w:r>
            <w:proofErr w:type="spellEnd"/>
            <w:r w:rsidR="00BB4587">
              <w:rPr>
                <w:sz w:val="22"/>
                <w:szCs w:val="22"/>
              </w:rPr>
              <w:t xml:space="preserve"> i </w:t>
            </w:r>
            <w:proofErr w:type="spellStart"/>
            <w:r w:rsidRPr="009B69A2">
              <w:rPr>
                <w:sz w:val="22"/>
                <w:szCs w:val="22"/>
              </w:rPr>
              <w:t>budżet</w:t>
            </w:r>
            <w:proofErr w:type="spellEnd"/>
            <w:r w:rsidR="00BB4587">
              <w:rPr>
                <w:sz w:val="22"/>
                <w:szCs w:val="22"/>
              </w:rPr>
              <w:t>,</w:t>
            </w:r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nawet</w:t>
            </w:r>
            <w:proofErr w:type="spellEnd"/>
            <w:r w:rsidRPr="009B69A2">
              <w:rPr>
                <w:sz w:val="22"/>
                <w:szCs w:val="22"/>
              </w:rPr>
              <w:t xml:space="preserve"> "2м2 FREE*", a </w:t>
            </w:r>
            <w:proofErr w:type="spellStart"/>
            <w:r w:rsidRPr="009B69A2">
              <w:rPr>
                <w:sz w:val="22"/>
                <w:szCs w:val="22"/>
              </w:rPr>
              <w:t>także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dzielić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się</w:t>
            </w:r>
            <w:proofErr w:type="spellEnd"/>
            <w:r w:rsidRPr="009B69A2">
              <w:rPr>
                <w:sz w:val="22"/>
                <w:szCs w:val="22"/>
              </w:rPr>
              <w:t xml:space="preserve"> </w:t>
            </w:r>
            <w:proofErr w:type="spellStart"/>
            <w:r w:rsidRPr="009B69A2">
              <w:rPr>
                <w:sz w:val="22"/>
                <w:szCs w:val="22"/>
              </w:rPr>
              <w:t>swoim</w:t>
            </w:r>
            <w:proofErr w:type="spellEnd"/>
            <w:r w:rsidR="004567BA">
              <w:rPr>
                <w:sz w:val="22"/>
                <w:szCs w:val="22"/>
              </w:rPr>
              <w:t xml:space="preserve"> </w:t>
            </w:r>
            <w:proofErr w:type="spellStart"/>
            <w:r w:rsidR="004567BA">
              <w:rPr>
                <w:sz w:val="22"/>
                <w:szCs w:val="22"/>
              </w:rPr>
              <w:t>mieszkaniem</w:t>
            </w:r>
            <w:proofErr w:type="spellEnd"/>
            <w:r w:rsidRPr="009B69A2">
              <w:rPr>
                <w:sz w:val="22"/>
                <w:szCs w:val="22"/>
              </w:rPr>
              <w:t xml:space="preserve"> z </w:t>
            </w:r>
            <w:proofErr w:type="spellStart"/>
            <w:r w:rsidRPr="009B69A2">
              <w:rPr>
                <w:sz w:val="22"/>
                <w:szCs w:val="22"/>
              </w:rPr>
              <w:t>podróżnikami</w:t>
            </w:r>
            <w:proofErr w:type="spellEnd"/>
          </w:p>
        </w:tc>
      </w:tr>
      <w:tr w:rsidR="00087F2E" w:rsidRPr="00A84B43" w14:paraId="5DC674AE" w14:textId="77777777">
        <w:tc>
          <w:tcPr>
            <w:tcW w:w="1809" w:type="dxa"/>
            <w:shd w:val="clear" w:color="000000" w:fill="FFFFFF"/>
          </w:tcPr>
          <w:p w14:paraId="5E170D48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 </w:t>
            </w:r>
          </w:p>
        </w:tc>
        <w:tc>
          <w:tcPr>
            <w:tcW w:w="5386" w:type="dxa"/>
            <w:shd w:val="clear" w:color="000000" w:fill="FFFFFF"/>
          </w:tcPr>
          <w:p w14:paraId="356559D9" w14:textId="013DF794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Пользоваться виртуальным автостопом и искать попутчиков куда угодно</w:t>
            </w:r>
            <w:r w:rsidR="00023C9D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на дачу</w:t>
            </w:r>
            <w:r w:rsidR="00245BF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на работу или другой континент.</w:t>
            </w:r>
          </w:p>
        </w:tc>
        <w:tc>
          <w:tcPr>
            <w:tcW w:w="5387" w:type="dxa"/>
            <w:shd w:val="clear" w:color="000000" w:fill="FFFFFF"/>
          </w:tcPr>
          <w:p w14:paraId="0C34B9BE" w14:textId="51FC145C" w:rsidR="00087F2E" w:rsidRPr="002770EE" w:rsidRDefault="009213E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9213E8">
              <w:rPr>
                <w:sz w:val="22"/>
                <w:szCs w:val="22"/>
                <w:lang w:val="en-US"/>
              </w:rPr>
              <w:t>Korzysta</w:t>
            </w:r>
            <w:proofErr w:type="spellEnd"/>
            <w:r w:rsidRPr="002770EE">
              <w:rPr>
                <w:sz w:val="22"/>
                <w:szCs w:val="22"/>
              </w:rPr>
              <w:t xml:space="preserve">ć </w:t>
            </w:r>
            <w:r w:rsidRPr="009213E8">
              <w:rPr>
                <w:sz w:val="22"/>
                <w:szCs w:val="22"/>
                <w:lang w:val="en-US"/>
              </w:rPr>
              <w:t>z</w:t>
            </w:r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wirtualnego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autostopem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szuka</w:t>
            </w:r>
            <w:proofErr w:type="spellEnd"/>
            <w:r w:rsidRPr="002770EE">
              <w:rPr>
                <w:sz w:val="22"/>
                <w:szCs w:val="22"/>
              </w:rPr>
              <w:t xml:space="preserve">ć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towarzyszy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podr</w:t>
            </w:r>
            <w:proofErr w:type="spellEnd"/>
            <w:r w:rsidRPr="002770EE">
              <w:rPr>
                <w:sz w:val="22"/>
                <w:szCs w:val="22"/>
              </w:rPr>
              <w:t>óż</w:t>
            </w:r>
            <w:r w:rsidRPr="009213E8">
              <w:rPr>
                <w:sz w:val="22"/>
                <w:szCs w:val="22"/>
                <w:lang w:val="en-US"/>
              </w:rPr>
              <w:t>y</w:t>
            </w:r>
            <w:r w:rsidRPr="002770EE">
              <w:rPr>
                <w:sz w:val="22"/>
                <w:szCs w:val="22"/>
              </w:rPr>
              <w:t xml:space="preserve">, </w:t>
            </w:r>
            <w:proofErr w:type="spellStart"/>
            <w:r w:rsidR="00BD34AA">
              <w:rPr>
                <w:sz w:val="22"/>
                <w:szCs w:val="22"/>
              </w:rPr>
              <w:t>dokąd</w:t>
            </w:r>
            <w:proofErr w:type="spellEnd"/>
            <w:r w:rsidR="000D6C29">
              <w:rPr>
                <w:sz w:val="22"/>
                <w:szCs w:val="22"/>
              </w:rPr>
              <w:t xml:space="preserve"> </w:t>
            </w:r>
            <w:proofErr w:type="spellStart"/>
            <w:r w:rsidR="000D6C29">
              <w:rPr>
                <w:sz w:val="22"/>
                <w:szCs w:val="22"/>
              </w:rPr>
              <w:t>chcesz</w:t>
            </w:r>
            <w:proofErr w:type="spellEnd"/>
            <w:r w:rsidR="00245BFB">
              <w:rPr>
                <w:sz w:val="22"/>
                <w:szCs w:val="22"/>
              </w:rPr>
              <w:t xml:space="preserve">: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na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dzia</w:t>
            </w:r>
            <w:proofErr w:type="spellEnd"/>
            <w:r w:rsidRPr="002770EE">
              <w:rPr>
                <w:sz w:val="22"/>
                <w:szCs w:val="22"/>
              </w:rPr>
              <w:t>ł</w:t>
            </w:r>
            <w:r w:rsidRPr="009213E8">
              <w:rPr>
                <w:sz w:val="22"/>
                <w:szCs w:val="22"/>
                <w:lang w:val="en-US"/>
              </w:rPr>
              <w:t>k</w:t>
            </w:r>
            <w:r w:rsidRPr="002770EE">
              <w:rPr>
                <w:sz w:val="22"/>
                <w:szCs w:val="22"/>
              </w:rPr>
              <w:t xml:space="preserve">ę, </w:t>
            </w:r>
            <w:r w:rsidRPr="009213E8">
              <w:rPr>
                <w:sz w:val="22"/>
                <w:szCs w:val="22"/>
                <w:lang w:val="en-US"/>
              </w:rPr>
              <w:t>do</w:t>
            </w:r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pracy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lub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na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inny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9213E8">
              <w:rPr>
                <w:sz w:val="22"/>
                <w:szCs w:val="22"/>
                <w:lang w:val="en-US"/>
              </w:rPr>
              <w:t>kontynent</w:t>
            </w:r>
            <w:proofErr w:type="spellEnd"/>
            <w:r w:rsidRPr="002770EE">
              <w:rPr>
                <w:sz w:val="22"/>
                <w:szCs w:val="22"/>
              </w:rPr>
              <w:t>.</w:t>
            </w:r>
          </w:p>
        </w:tc>
      </w:tr>
      <w:tr w:rsidR="00087F2E" w:rsidRPr="00363B13" w14:paraId="115BC6AA" w14:textId="77777777">
        <w:tc>
          <w:tcPr>
            <w:tcW w:w="1809" w:type="dxa"/>
            <w:shd w:val="clear" w:color="000000" w:fill="FFFFFF"/>
          </w:tcPr>
          <w:p w14:paraId="21771C1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 </w:t>
            </w:r>
          </w:p>
        </w:tc>
        <w:tc>
          <w:tcPr>
            <w:tcW w:w="5386" w:type="dxa"/>
            <w:shd w:val="clear" w:color="000000" w:fill="FFFFFF"/>
          </w:tcPr>
          <w:p w14:paraId="717C7E6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Находить любые туристические сервисы и локации всего в 3 клика.</w:t>
            </w:r>
          </w:p>
        </w:tc>
        <w:tc>
          <w:tcPr>
            <w:tcW w:w="5387" w:type="dxa"/>
            <w:shd w:val="clear" w:color="000000" w:fill="FFFFFF"/>
          </w:tcPr>
          <w:p w14:paraId="50095702" w14:textId="77777777" w:rsidR="00087F2E" w:rsidRPr="00363B13" w:rsidRDefault="00530D14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530D14">
              <w:rPr>
                <w:sz w:val="22"/>
                <w:szCs w:val="22"/>
              </w:rPr>
              <w:t>Znaleźć</w:t>
            </w:r>
            <w:proofErr w:type="spellEnd"/>
            <w:r w:rsidRPr="00530D14">
              <w:rPr>
                <w:sz w:val="22"/>
                <w:szCs w:val="22"/>
              </w:rPr>
              <w:t xml:space="preserve"> </w:t>
            </w:r>
            <w:proofErr w:type="spellStart"/>
            <w:r w:rsidRPr="00530D14">
              <w:rPr>
                <w:sz w:val="22"/>
                <w:szCs w:val="22"/>
              </w:rPr>
              <w:t>wszystkie</w:t>
            </w:r>
            <w:proofErr w:type="spellEnd"/>
            <w:r w:rsidRPr="00530D14">
              <w:rPr>
                <w:sz w:val="22"/>
                <w:szCs w:val="22"/>
              </w:rPr>
              <w:t xml:space="preserve"> </w:t>
            </w:r>
            <w:proofErr w:type="spellStart"/>
            <w:r w:rsidRPr="00530D14">
              <w:rPr>
                <w:sz w:val="22"/>
                <w:szCs w:val="22"/>
              </w:rPr>
              <w:t>usługi</w:t>
            </w:r>
            <w:proofErr w:type="spellEnd"/>
            <w:r w:rsidRPr="00530D14">
              <w:rPr>
                <w:sz w:val="22"/>
                <w:szCs w:val="22"/>
              </w:rPr>
              <w:t xml:space="preserve"> </w:t>
            </w:r>
            <w:proofErr w:type="spellStart"/>
            <w:r w:rsidRPr="00530D14">
              <w:rPr>
                <w:sz w:val="22"/>
                <w:szCs w:val="22"/>
              </w:rPr>
              <w:t>turystyczne</w:t>
            </w:r>
            <w:proofErr w:type="spellEnd"/>
            <w:r w:rsidRPr="00530D14">
              <w:rPr>
                <w:sz w:val="22"/>
                <w:szCs w:val="22"/>
              </w:rPr>
              <w:t xml:space="preserve"> </w:t>
            </w:r>
            <w:proofErr w:type="spellStart"/>
            <w:r w:rsidR="001C37A1">
              <w:rPr>
                <w:sz w:val="22"/>
                <w:szCs w:val="22"/>
                <w:lang w:val="en-US"/>
              </w:rPr>
              <w:t>i</w:t>
            </w:r>
            <w:proofErr w:type="spellEnd"/>
            <w:r w:rsidR="001C37A1"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1C37A1">
              <w:rPr>
                <w:sz w:val="22"/>
                <w:szCs w:val="22"/>
                <w:lang w:val="en-US"/>
              </w:rPr>
              <w:t>lokalizacje</w:t>
            </w:r>
            <w:proofErr w:type="spellEnd"/>
            <w:r w:rsidR="007230FF"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70207D">
              <w:rPr>
                <w:sz w:val="22"/>
                <w:szCs w:val="22"/>
                <w:lang w:val="en-US"/>
              </w:rPr>
              <w:t>zaledwie</w:t>
            </w:r>
            <w:proofErr w:type="spellEnd"/>
            <w:r w:rsidRPr="00530D14">
              <w:rPr>
                <w:sz w:val="22"/>
                <w:szCs w:val="22"/>
              </w:rPr>
              <w:t xml:space="preserve"> 3 </w:t>
            </w:r>
            <w:proofErr w:type="spellStart"/>
            <w:r w:rsidRPr="00530D14">
              <w:rPr>
                <w:sz w:val="22"/>
                <w:szCs w:val="22"/>
              </w:rPr>
              <w:t>kliknięć</w:t>
            </w:r>
            <w:proofErr w:type="spellEnd"/>
          </w:p>
        </w:tc>
      </w:tr>
      <w:tr w:rsidR="00BC2056" w:rsidRPr="002770EE" w14:paraId="0C77E22C" w14:textId="77777777">
        <w:tc>
          <w:tcPr>
            <w:tcW w:w="1809" w:type="dxa"/>
            <w:shd w:val="clear" w:color="000000" w:fill="FFFFFF"/>
          </w:tcPr>
          <w:p w14:paraId="08E1208F" w14:textId="77777777" w:rsidR="00BC2056" w:rsidRDefault="00BC205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9  </w:t>
            </w:r>
          </w:p>
        </w:tc>
        <w:tc>
          <w:tcPr>
            <w:tcW w:w="5386" w:type="dxa"/>
            <w:shd w:val="clear" w:color="000000" w:fill="FFFFFF"/>
          </w:tcPr>
          <w:p w14:paraId="3FAAB549" w14:textId="77777777" w:rsidR="00BC2056" w:rsidRDefault="00BC205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Арендовать транспорт и снаряжение для активного отдыха в любом городе или стране.</w:t>
            </w:r>
          </w:p>
        </w:tc>
        <w:tc>
          <w:tcPr>
            <w:tcW w:w="5387" w:type="dxa"/>
            <w:shd w:val="clear" w:color="000000" w:fill="FFFFFF"/>
          </w:tcPr>
          <w:p w14:paraId="12F99939" w14:textId="77777777" w:rsidR="00BC2056" w:rsidRPr="00A84B43" w:rsidRDefault="00C34C73" w:rsidP="006408A2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proofErr w:type="spellStart"/>
            <w:r w:rsidRPr="00C34C73">
              <w:rPr>
                <w:sz w:val="22"/>
                <w:szCs w:val="22"/>
                <w:lang w:val="en-US"/>
              </w:rPr>
              <w:t>Wynająć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transport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sprzęt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aktywnego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wypoczynku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w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każdym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mieście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lub</w:t>
            </w:r>
            <w:proofErr w:type="spellEnd"/>
            <w:r w:rsidRPr="00C34C7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4C73">
              <w:rPr>
                <w:sz w:val="22"/>
                <w:szCs w:val="22"/>
                <w:lang w:val="en-US"/>
              </w:rPr>
              <w:t>kraju</w:t>
            </w:r>
            <w:proofErr w:type="spellEnd"/>
          </w:p>
        </w:tc>
      </w:tr>
      <w:tr w:rsidR="00087F2E" w:rsidRPr="00363B13" w14:paraId="172AC2BE" w14:textId="77777777">
        <w:tc>
          <w:tcPr>
            <w:tcW w:w="1809" w:type="dxa"/>
            <w:shd w:val="clear" w:color="000000" w:fill="FFFFFF"/>
          </w:tcPr>
          <w:p w14:paraId="6E2C69E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386" w:type="dxa"/>
            <w:shd w:val="clear" w:color="000000" w:fill="FFFFFF"/>
          </w:tcPr>
          <w:p w14:paraId="38E6C9E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Быть свободными, активными и жить насыщенной жизнью, полной ярких впечатлений и интересных знакомств!</w:t>
            </w:r>
          </w:p>
        </w:tc>
        <w:tc>
          <w:tcPr>
            <w:tcW w:w="5387" w:type="dxa"/>
            <w:shd w:val="clear" w:color="000000" w:fill="FFFFFF"/>
          </w:tcPr>
          <w:p w14:paraId="08DCBC26" w14:textId="77777777" w:rsidR="00087F2E" w:rsidRPr="00363B13" w:rsidRDefault="00AC2AC9">
            <w:pPr>
              <w:spacing w:after="0" w:line="240" w:lineRule="auto"/>
              <w:rPr>
                <w:sz w:val="22"/>
                <w:szCs w:val="22"/>
              </w:rPr>
            </w:pPr>
            <w:r w:rsidRPr="00AC2AC9">
              <w:rPr>
                <w:sz w:val="22"/>
                <w:szCs w:val="22"/>
                <w:lang w:val="en-US"/>
              </w:rPr>
              <w:t>By</w:t>
            </w:r>
            <w:r w:rsidRPr="002770EE">
              <w:rPr>
                <w:sz w:val="22"/>
                <w:szCs w:val="22"/>
              </w:rPr>
              <w:t xml:space="preserve">ć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wolnym</w:t>
            </w:r>
            <w:proofErr w:type="spellEnd"/>
            <w:r w:rsidRPr="002770EE">
              <w:rPr>
                <w:sz w:val="22"/>
                <w:szCs w:val="22"/>
              </w:rPr>
              <w:t xml:space="preserve">,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aktywnym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770EE">
              <w:rPr>
                <w:sz w:val="22"/>
                <w:szCs w:val="22"/>
              </w:rPr>
              <w:t xml:space="preserve"> ż</w:t>
            </w:r>
            <w:r w:rsidRPr="00AC2AC9">
              <w:rPr>
                <w:sz w:val="22"/>
                <w:szCs w:val="22"/>
                <w:lang w:val="en-US"/>
              </w:rPr>
              <w:t>y</w:t>
            </w:r>
            <w:r w:rsidRPr="002770EE">
              <w:rPr>
                <w:sz w:val="22"/>
                <w:szCs w:val="22"/>
              </w:rPr>
              <w:t xml:space="preserve">ć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skomplikowane</w:t>
            </w:r>
            <w:proofErr w:type="spellEnd"/>
            <w:r w:rsidRPr="002770EE">
              <w:rPr>
                <w:sz w:val="22"/>
                <w:szCs w:val="22"/>
              </w:rPr>
              <w:t xml:space="preserve"> ż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ycie</w:t>
            </w:r>
            <w:proofErr w:type="spellEnd"/>
            <w:r w:rsidRPr="002770EE">
              <w:rPr>
                <w:sz w:val="22"/>
                <w:szCs w:val="22"/>
              </w:rPr>
              <w:t xml:space="preserve">,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pe</w:t>
            </w:r>
            <w:proofErr w:type="spellEnd"/>
            <w:r w:rsidRPr="002770EE">
              <w:rPr>
                <w:sz w:val="22"/>
                <w:szCs w:val="22"/>
              </w:rPr>
              <w:t>ł</w:t>
            </w:r>
            <w:r w:rsidRPr="00AC2AC9">
              <w:rPr>
                <w:sz w:val="22"/>
                <w:szCs w:val="22"/>
                <w:lang w:val="en-US"/>
              </w:rPr>
              <w:t>ne</w:t>
            </w:r>
            <w:r w:rsidRPr="002770EE">
              <w:rPr>
                <w:sz w:val="22"/>
                <w:szCs w:val="22"/>
              </w:rPr>
              <w:t xml:space="preserve"> ż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ywych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wra</w:t>
            </w:r>
            <w:proofErr w:type="spellEnd"/>
            <w:r w:rsidRPr="002770EE">
              <w:rPr>
                <w:sz w:val="22"/>
                <w:szCs w:val="22"/>
              </w:rPr>
              <w:t>ż</w:t>
            </w:r>
            <w:r w:rsidRPr="00AC2AC9">
              <w:rPr>
                <w:sz w:val="22"/>
                <w:szCs w:val="22"/>
                <w:lang w:val="en-US"/>
              </w:rPr>
              <w:t>e</w:t>
            </w:r>
            <w:r w:rsidRPr="002770EE">
              <w:rPr>
                <w:sz w:val="22"/>
                <w:szCs w:val="22"/>
              </w:rPr>
              <w:t xml:space="preserve">ń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C2AC9">
              <w:rPr>
                <w:sz w:val="22"/>
                <w:szCs w:val="22"/>
                <w:lang w:val="en-US"/>
              </w:rPr>
              <w:t>ciekawych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363B13" w:rsidRPr="00363B13">
              <w:rPr>
                <w:sz w:val="22"/>
                <w:szCs w:val="22"/>
                <w:lang w:val="en-US"/>
              </w:rPr>
              <w:t>znajomych</w:t>
            </w:r>
            <w:proofErr w:type="spellEnd"/>
            <w:r w:rsidR="00363B13" w:rsidRPr="00363B13">
              <w:rPr>
                <w:sz w:val="22"/>
                <w:szCs w:val="22"/>
              </w:rPr>
              <w:t>!</w:t>
            </w:r>
          </w:p>
        </w:tc>
      </w:tr>
      <w:tr w:rsidR="00087F2E" w:rsidRPr="00A84B43" w14:paraId="4CE70774" w14:textId="77777777">
        <w:tc>
          <w:tcPr>
            <w:tcW w:w="1809" w:type="dxa"/>
            <w:shd w:val="clear" w:color="000000" w:fill="FFFFFF"/>
          </w:tcPr>
          <w:p w14:paraId="5E7DAAB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 </w:t>
            </w:r>
          </w:p>
        </w:tc>
        <w:tc>
          <w:tcPr>
            <w:tcW w:w="5386" w:type="dxa"/>
            <w:shd w:val="clear" w:color="000000" w:fill="FFFFFF"/>
          </w:tcPr>
          <w:p w14:paraId="160A46EF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Нам по пути</w:t>
            </w:r>
          </w:p>
        </w:tc>
        <w:tc>
          <w:tcPr>
            <w:tcW w:w="5387" w:type="dxa"/>
            <w:shd w:val="clear" w:color="000000" w:fill="FFFFFF"/>
          </w:tcPr>
          <w:p w14:paraId="234FF141" w14:textId="77777777" w:rsidR="00087F2E" w:rsidRPr="00A84B43" w:rsidRDefault="006A771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Nam </w:t>
            </w:r>
            <w:proofErr w:type="spellStart"/>
            <w:r w:rsidR="00363B13" w:rsidRPr="00363B13">
              <w:rPr>
                <w:sz w:val="22"/>
                <w:szCs w:val="22"/>
                <w:lang w:val="en-US"/>
              </w:rPr>
              <w:t>po</w:t>
            </w:r>
            <w:proofErr w:type="spellEnd"/>
            <w:r w:rsidR="00363B13"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sz w:val="22"/>
                <w:szCs w:val="22"/>
                <w:lang w:val="en-US"/>
              </w:rPr>
              <w:t>drodze</w:t>
            </w:r>
            <w:proofErr w:type="spellEnd"/>
          </w:p>
        </w:tc>
      </w:tr>
      <w:tr w:rsidR="00087F2E" w:rsidRPr="002770EE" w14:paraId="0C0E299A" w14:textId="77777777">
        <w:tc>
          <w:tcPr>
            <w:tcW w:w="1809" w:type="dxa"/>
            <w:shd w:val="clear" w:color="000000" w:fill="FFFFFF"/>
          </w:tcPr>
          <w:p w14:paraId="5615D9D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386" w:type="dxa"/>
            <w:shd w:val="clear" w:color="000000" w:fill="FFFFFF"/>
          </w:tcPr>
          <w:p w14:paraId="1F53BC4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Удобный интерфейс и креативный дизайн</w:t>
            </w:r>
          </w:p>
        </w:tc>
        <w:tc>
          <w:tcPr>
            <w:tcW w:w="5387" w:type="dxa"/>
            <w:shd w:val="clear" w:color="000000" w:fill="FFFFFF"/>
          </w:tcPr>
          <w:p w14:paraId="6A6A5365" w14:textId="77777777" w:rsidR="00087F2E" w:rsidRPr="00A84B43" w:rsidRDefault="00785D90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proofErr w:type="spellStart"/>
            <w:r w:rsidRPr="00785D90">
              <w:rPr>
                <w:sz w:val="22"/>
                <w:szCs w:val="22"/>
                <w:lang w:val="en-US"/>
              </w:rPr>
              <w:t>Przyjazny</w:t>
            </w:r>
            <w:proofErr w:type="spellEnd"/>
            <w:r w:rsidRPr="00785D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5D90">
              <w:rPr>
                <w:sz w:val="22"/>
                <w:szCs w:val="22"/>
                <w:lang w:val="en-US"/>
              </w:rPr>
              <w:t>interfejs</w:t>
            </w:r>
            <w:proofErr w:type="spellEnd"/>
            <w:r w:rsidRPr="00785D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5D90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785D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5D90">
              <w:rPr>
                <w:sz w:val="22"/>
                <w:szCs w:val="22"/>
                <w:lang w:val="en-US"/>
              </w:rPr>
              <w:t>kreatywny</w:t>
            </w:r>
            <w:proofErr w:type="spellEnd"/>
            <w:r w:rsidRPr="00785D90">
              <w:rPr>
                <w:sz w:val="22"/>
                <w:szCs w:val="22"/>
                <w:lang w:val="en-US"/>
              </w:rPr>
              <w:t xml:space="preserve"> design</w:t>
            </w:r>
          </w:p>
        </w:tc>
      </w:tr>
      <w:tr w:rsidR="00087F2E" w14:paraId="360F2D9E" w14:textId="77777777">
        <w:tc>
          <w:tcPr>
            <w:tcW w:w="1809" w:type="dxa"/>
            <w:shd w:val="clear" w:color="000000" w:fill="FFFFFF"/>
          </w:tcPr>
          <w:p w14:paraId="165EBF9B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 </w:t>
            </w:r>
          </w:p>
        </w:tc>
        <w:tc>
          <w:tcPr>
            <w:tcW w:w="5386" w:type="dxa"/>
            <w:shd w:val="clear" w:color="000000" w:fill="FFFFFF"/>
          </w:tcPr>
          <w:p w14:paraId="4BE95BC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Социальное интегрирование</w:t>
            </w:r>
          </w:p>
        </w:tc>
        <w:tc>
          <w:tcPr>
            <w:tcW w:w="5387" w:type="dxa"/>
            <w:shd w:val="clear" w:color="000000" w:fill="FFFFFF"/>
          </w:tcPr>
          <w:p w14:paraId="52738DAE" w14:textId="77777777" w:rsidR="00087F2E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</w:rPr>
              <w:t>Integracja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</w:rPr>
              <w:t>społeczna</w:t>
            </w:r>
            <w:proofErr w:type="spellEnd"/>
          </w:p>
        </w:tc>
      </w:tr>
      <w:tr w:rsidR="00087F2E" w14:paraId="789C5251" w14:textId="77777777">
        <w:tc>
          <w:tcPr>
            <w:tcW w:w="1809" w:type="dxa"/>
            <w:shd w:val="clear" w:color="000000" w:fill="FFFFFF"/>
          </w:tcPr>
          <w:p w14:paraId="7F55E554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 </w:t>
            </w:r>
          </w:p>
        </w:tc>
        <w:tc>
          <w:tcPr>
            <w:tcW w:w="5386" w:type="dxa"/>
            <w:shd w:val="clear" w:color="000000" w:fill="FFFFFF"/>
          </w:tcPr>
          <w:p w14:paraId="1D4BCD0A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Мультифункциональность</w:t>
            </w:r>
            <w:proofErr w:type="spellEnd"/>
          </w:p>
        </w:tc>
        <w:tc>
          <w:tcPr>
            <w:tcW w:w="5387" w:type="dxa"/>
            <w:shd w:val="clear" w:color="000000" w:fill="FFFFFF"/>
          </w:tcPr>
          <w:p w14:paraId="0005C67D" w14:textId="77777777" w:rsidR="00087F2E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</w:rPr>
              <w:t>Wielofunkcyjność</w:t>
            </w:r>
            <w:proofErr w:type="spellEnd"/>
          </w:p>
        </w:tc>
      </w:tr>
      <w:tr w:rsidR="00087F2E" w:rsidRPr="002770EE" w14:paraId="61875FC4" w14:textId="77777777">
        <w:tc>
          <w:tcPr>
            <w:tcW w:w="1809" w:type="dxa"/>
            <w:shd w:val="clear" w:color="000000" w:fill="FFFFFF"/>
          </w:tcPr>
          <w:p w14:paraId="200EF460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 </w:t>
            </w:r>
          </w:p>
        </w:tc>
        <w:tc>
          <w:tcPr>
            <w:tcW w:w="5386" w:type="dxa"/>
            <w:shd w:val="clear" w:color="000000" w:fill="FFFFFF"/>
          </w:tcPr>
          <w:p w14:paraId="78C1CD6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Прототип - оцените удобство нашего интерфейса</w:t>
            </w:r>
          </w:p>
        </w:tc>
        <w:tc>
          <w:tcPr>
            <w:tcW w:w="5387" w:type="dxa"/>
            <w:shd w:val="clear" w:color="000000" w:fill="FFFFFF"/>
          </w:tcPr>
          <w:p w14:paraId="3DF0FF85" w14:textId="77777777" w:rsidR="00087F2E" w:rsidRPr="00A84B43" w:rsidRDefault="00363B13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proofErr w:type="spellStart"/>
            <w:r w:rsidRPr="00363B13">
              <w:rPr>
                <w:sz w:val="22"/>
                <w:szCs w:val="22"/>
                <w:lang w:val="en-US"/>
              </w:rPr>
              <w:t>Prototyp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doceń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wygodę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naszego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interfejsu</w:t>
            </w:r>
            <w:proofErr w:type="spellEnd"/>
          </w:p>
        </w:tc>
      </w:tr>
      <w:tr w:rsidR="00087F2E" w:rsidRPr="002770EE" w14:paraId="05800245" w14:textId="77777777">
        <w:tc>
          <w:tcPr>
            <w:tcW w:w="1809" w:type="dxa"/>
            <w:shd w:val="clear" w:color="000000" w:fill="FFFFFF"/>
          </w:tcPr>
          <w:p w14:paraId="2171C2D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 </w:t>
            </w:r>
          </w:p>
        </w:tc>
        <w:tc>
          <w:tcPr>
            <w:tcW w:w="5386" w:type="dxa"/>
            <w:shd w:val="clear" w:color="000000" w:fill="FFFFFF"/>
          </w:tcPr>
          <w:p w14:paraId="244D57E7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интерактивный прототип. Чтобы посмотреть, как работает приложение, кликните по экрану.</w:t>
            </w:r>
          </w:p>
        </w:tc>
        <w:tc>
          <w:tcPr>
            <w:tcW w:w="5387" w:type="dxa"/>
            <w:shd w:val="clear" w:color="000000" w:fill="FFFFFF"/>
          </w:tcPr>
          <w:p w14:paraId="4631F490" w14:textId="77777777" w:rsidR="00087F2E" w:rsidRPr="00A84B43" w:rsidRDefault="00363B13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363B13">
              <w:rPr>
                <w:sz w:val="22"/>
                <w:szCs w:val="22"/>
                <w:lang w:val="en-US"/>
              </w:rPr>
              <w:t xml:space="preserve">To jest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interaktywny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prototyp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. Aby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zobaczyć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jak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działa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aplikacja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kliknij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na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ekranie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>.</w:t>
            </w:r>
          </w:p>
        </w:tc>
      </w:tr>
      <w:tr w:rsidR="00087F2E" w14:paraId="285E7750" w14:textId="77777777">
        <w:tc>
          <w:tcPr>
            <w:tcW w:w="1809" w:type="dxa"/>
            <w:shd w:val="clear" w:color="000000" w:fill="FFFFFF"/>
          </w:tcPr>
          <w:p w14:paraId="1AE3CF4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 </w:t>
            </w:r>
          </w:p>
        </w:tc>
        <w:tc>
          <w:tcPr>
            <w:tcW w:w="5386" w:type="dxa"/>
            <w:shd w:val="clear" w:color="000000" w:fill="FFFFFF"/>
          </w:tcPr>
          <w:p w14:paraId="3092E7AD" w14:textId="77777777" w:rsidR="00087F2E" w:rsidRDefault="00087F2E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Отзывы о проекте</w:t>
            </w:r>
          </w:p>
        </w:tc>
        <w:tc>
          <w:tcPr>
            <w:tcW w:w="5387" w:type="dxa"/>
            <w:shd w:val="clear" w:color="000000" w:fill="FFFFFF"/>
          </w:tcPr>
          <w:p w14:paraId="0ECEA361" w14:textId="77777777" w:rsidR="00087F2E" w:rsidRPr="00363B13" w:rsidRDefault="00864E96">
            <w:pPr>
              <w:spacing w:after="0" w:line="240" w:lineRule="auto"/>
              <w:rPr>
                <w:i/>
                <w:sz w:val="22"/>
                <w:szCs w:val="22"/>
              </w:rPr>
            </w:pPr>
            <w:proofErr w:type="spellStart"/>
            <w:r w:rsidRPr="00864E96">
              <w:rPr>
                <w:i/>
                <w:sz w:val="22"/>
                <w:szCs w:val="22"/>
              </w:rPr>
              <w:t>Opinie</w:t>
            </w:r>
            <w:proofErr w:type="spellEnd"/>
            <w:r w:rsidRPr="00864E96">
              <w:rPr>
                <w:i/>
                <w:sz w:val="22"/>
                <w:szCs w:val="22"/>
              </w:rPr>
              <w:t xml:space="preserve"> o </w:t>
            </w:r>
            <w:proofErr w:type="spellStart"/>
            <w:r w:rsidRPr="00864E96">
              <w:rPr>
                <w:i/>
                <w:sz w:val="22"/>
                <w:szCs w:val="22"/>
              </w:rPr>
              <w:t>projekcie</w:t>
            </w:r>
            <w:proofErr w:type="spellEnd"/>
          </w:p>
        </w:tc>
      </w:tr>
      <w:tr w:rsidR="00087F2E" w:rsidRPr="002770EE" w14:paraId="4E87C9D0" w14:textId="77777777">
        <w:tc>
          <w:tcPr>
            <w:tcW w:w="1809" w:type="dxa"/>
            <w:shd w:val="clear" w:color="000000" w:fill="FFFFFF"/>
          </w:tcPr>
          <w:p w14:paraId="4B13FEF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17.1.</w:t>
            </w:r>
          </w:p>
        </w:tc>
        <w:tc>
          <w:tcPr>
            <w:tcW w:w="5386" w:type="dxa"/>
            <w:shd w:val="clear" w:color="000000" w:fill="FFFFFF"/>
          </w:tcPr>
          <w:p w14:paraId="59285D4F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Что говорят о нас пользователи</w:t>
            </w:r>
          </w:p>
        </w:tc>
        <w:tc>
          <w:tcPr>
            <w:tcW w:w="5387" w:type="dxa"/>
            <w:shd w:val="clear" w:color="000000" w:fill="FFFFFF"/>
          </w:tcPr>
          <w:p w14:paraId="7C907FE7" w14:textId="77777777" w:rsidR="00087F2E" w:rsidRPr="00A84B43" w:rsidRDefault="00363B13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363B13">
              <w:rPr>
                <w:sz w:val="22"/>
                <w:szCs w:val="22"/>
                <w:lang w:val="en-US"/>
              </w:rPr>
              <w:t xml:space="preserve">Co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mówią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nas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użytkownicy</w:t>
            </w:r>
            <w:proofErr w:type="spellEnd"/>
          </w:p>
        </w:tc>
      </w:tr>
      <w:tr w:rsidR="00087F2E" w14:paraId="7B6A5902" w14:textId="77777777">
        <w:tc>
          <w:tcPr>
            <w:tcW w:w="1809" w:type="dxa"/>
            <w:shd w:val="clear" w:color="000000" w:fill="FFFFFF"/>
          </w:tcPr>
          <w:p w14:paraId="4A56050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386" w:type="dxa"/>
            <w:shd w:val="clear" w:color="000000" w:fill="FFFFFF"/>
          </w:tcPr>
          <w:p w14:paraId="610AEC66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7B1BFA9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087F2E" w:rsidRPr="00363B13" w14:paraId="04929849" w14:textId="77777777">
        <w:tc>
          <w:tcPr>
            <w:tcW w:w="1809" w:type="dxa"/>
            <w:shd w:val="clear" w:color="000000" w:fill="FFFFFF"/>
          </w:tcPr>
          <w:p w14:paraId="39E5AB38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 </w:t>
            </w:r>
          </w:p>
        </w:tc>
        <w:tc>
          <w:tcPr>
            <w:tcW w:w="5386" w:type="dxa"/>
            <w:shd w:val="clear" w:color="000000" w:fill="FFFFFF"/>
          </w:tcPr>
          <w:p w14:paraId="3AE6692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Нам важен каждый ваш комментарий, ведь мы разрабатываем приложение для вас!</w:t>
            </w:r>
          </w:p>
        </w:tc>
        <w:tc>
          <w:tcPr>
            <w:tcW w:w="5387" w:type="dxa"/>
            <w:shd w:val="clear" w:color="000000" w:fill="FFFFFF"/>
          </w:tcPr>
          <w:p w14:paraId="345D910E" w14:textId="77777777" w:rsidR="00087F2E" w:rsidRPr="00363B13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  <w:lang w:val="en-US"/>
              </w:rPr>
              <w:t>Doceniamy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ka</w:t>
            </w:r>
            <w:proofErr w:type="spellEnd"/>
            <w:r w:rsidRPr="00363B13">
              <w:rPr>
                <w:sz w:val="22"/>
                <w:szCs w:val="22"/>
              </w:rPr>
              <w:t>ż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dy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r w:rsidRPr="00363B13">
              <w:rPr>
                <w:sz w:val="22"/>
                <w:szCs w:val="22"/>
                <w:lang w:val="en-US"/>
              </w:rPr>
              <w:t>Tw</w:t>
            </w:r>
            <w:r w:rsidRPr="00363B13">
              <w:rPr>
                <w:sz w:val="22"/>
                <w:szCs w:val="22"/>
              </w:rPr>
              <w:t>ó</w:t>
            </w:r>
            <w:r w:rsidRPr="00363B13">
              <w:rPr>
                <w:sz w:val="22"/>
                <w:szCs w:val="22"/>
                <w:lang w:val="en-US"/>
              </w:rPr>
              <w:t>j</w:t>
            </w:r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komentarz</w:t>
            </w:r>
            <w:proofErr w:type="spellEnd"/>
            <w:r w:rsidRPr="00363B13">
              <w:rPr>
                <w:sz w:val="22"/>
                <w:szCs w:val="22"/>
              </w:rPr>
              <w:t xml:space="preserve">,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poniewa</w:t>
            </w:r>
            <w:proofErr w:type="spellEnd"/>
            <w:r w:rsidRPr="00363B13">
              <w:rPr>
                <w:sz w:val="22"/>
                <w:szCs w:val="22"/>
              </w:rPr>
              <w:t xml:space="preserve">ż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tworzymy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aplikacj</w:t>
            </w:r>
            <w:proofErr w:type="spellEnd"/>
            <w:r w:rsidRPr="00363B13">
              <w:rPr>
                <w:sz w:val="22"/>
                <w:szCs w:val="22"/>
              </w:rPr>
              <w:t xml:space="preserve">ę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dla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Ciebie</w:t>
            </w:r>
            <w:proofErr w:type="spellEnd"/>
            <w:r w:rsidRPr="00363B13">
              <w:rPr>
                <w:sz w:val="22"/>
                <w:szCs w:val="22"/>
              </w:rPr>
              <w:t>!</w:t>
            </w:r>
          </w:p>
        </w:tc>
      </w:tr>
      <w:tr w:rsidR="00087F2E" w14:paraId="626B6A8C" w14:textId="77777777">
        <w:tc>
          <w:tcPr>
            <w:tcW w:w="1809" w:type="dxa"/>
            <w:shd w:val="clear" w:color="000000" w:fill="FFFFFF"/>
          </w:tcPr>
          <w:p w14:paraId="06E8E5F7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19.1. кнопка=&gt;</w:t>
            </w:r>
          </w:p>
        </w:tc>
        <w:tc>
          <w:tcPr>
            <w:tcW w:w="5386" w:type="dxa"/>
            <w:shd w:val="clear" w:color="000000" w:fill="FFFFFF"/>
          </w:tcPr>
          <w:p w14:paraId="2FCAE61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Отправить</w:t>
            </w:r>
          </w:p>
        </w:tc>
        <w:tc>
          <w:tcPr>
            <w:tcW w:w="5387" w:type="dxa"/>
            <w:shd w:val="clear" w:color="000000" w:fill="FFFFFF"/>
          </w:tcPr>
          <w:p w14:paraId="15EA8E8D" w14:textId="77777777" w:rsidR="00087F2E" w:rsidRPr="00CA4009" w:rsidRDefault="003340BA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proofErr w:type="spellStart"/>
            <w:r w:rsidRPr="003340BA">
              <w:rPr>
                <w:sz w:val="22"/>
                <w:szCs w:val="22"/>
                <w:lang w:val="en-US"/>
              </w:rPr>
              <w:t>Wysłać</w:t>
            </w:r>
            <w:proofErr w:type="spellEnd"/>
          </w:p>
        </w:tc>
      </w:tr>
      <w:tr w:rsidR="00087F2E" w:rsidRPr="002770EE" w14:paraId="1C92C119" w14:textId="77777777">
        <w:tc>
          <w:tcPr>
            <w:tcW w:w="1809" w:type="dxa"/>
            <w:shd w:val="clear" w:color="000000" w:fill="FFFFFF"/>
          </w:tcPr>
          <w:p w14:paraId="4DE366F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386" w:type="dxa"/>
            <w:shd w:val="clear" w:color="000000" w:fill="FFFFFF"/>
          </w:tcPr>
          <w:p w14:paraId="27F1A6A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наша команда- Наша команда – это заряженные амбициями  и энергией люди, которые любят то что они делают!</w:t>
            </w:r>
          </w:p>
        </w:tc>
        <w:tc>
          <w:tcPr>
            <w:tcW w:w="5387" w:type="dxa"/>
            <w:shd w:val="clear" w:color="000000" w:fill="FFFFFF"/>
          </w:tcPr>
          <w:p w14:paraId="7C9288B0" w14:textId="77777777" w:rsidR="00087F2E" w:rsidRPr="00A84B43" w:rsidRDefault="00363B13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proofErr w:type="spellStart"/>
            <w:r w:rsidRPr="00363B13">
              <w:rPr>
                <w:sz w:val="22"/>
                <w:szCs w:val="22"/>
                <w:lang w:val="en-US"/>
              </w:rPr>
              <w:t>Nasz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zespół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Nasz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zespół</w:t>
            </w:r>
            <w:proofErr w:type="spellEnd"/>
            <w:r w:rsidR="00B75C3A">
              <w:rPr>
                <w:sz w:val="22"/>
                <w:szCs w:val="22"/>
                <w:lang w:val="en-US"/>
              </w:rPr>
              <w:t xml:space="preserve">- </w:t>
            </w:r>
            <w:r w:rsidR="0098650F">
              <w:rPr>
                <w:sz w:val="22"/>
                <w:szCs w:val="22"/>
                <w:lang w:val="en-US"/>
              </w:rPr>
              <w:t xml:space="preserve">to </w:t>
            </w:r>
            <w:r w:rsidRPr="00363B13">
              <w:rPr>
                <w:sz w:val="22"/>
                <w:szCs w:val="22"/>
                <w:lang w:val="en-US"/>
              </w:rPr>
              <w:t>jest</w:t>
            </w:r>
            <w:r w:rsidR="009865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naładowany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ambicjami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energią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ludzi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którzy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kochają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 xml:space="preserve"> to, co </w:t>
            </w:r>
            <w:proofErr w:type="spellStart"/>
            <w:r w:rsidRPr="00363B13">
              <w:rPr>
                <w:sz w:val="22"/>
                <w:szCs w:val="22"/>
                <w:lang w:val="en-US"/>
              </w:rPr>
              <w:t>robią</w:t>
            </w:r>
            <w:proofErr w:type="spellEnd"/>
            <w:r w:rsidRPr="00363B13">
              <w:rPr>
                <w:sz w:val="22"/>
                <w:szCs w:val="22"/>
                <w:lang w:val="en-US"/>
              </w:rPr>
              <w:t>!</w:t>
            </w:r>
          </w:p>
        </w:tc>
      </w:tr>
      <w:tr w:rsidR="00087F2E" w:rsidRPr="00363B13" w14:paraId="0D6D6B9C" w14:textId="77777777">
        <w:tc>
          <w:tcPr>
            <w:tcW w:w="1809" w:type="dxa"/>
            <w:shd w:val="clear" w:color="000000" w:fill="FFFFFF"/>
          </w:tcPr>
          <w:p w14:paraId="4506AAFB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 </w:t>
            </w:r>
          </w:p>
        </w:tc>
        <w:tc>
          <w:tcPr>
            <w:tcW w:w="5386" w:type="dxa"/>
            <w:shd w:val="clear" w:color="000000" w:fill="FFFFFF"/>
          </w:tcPr>
          <w:p w14:paraId="2BDA434A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Путешествия для человека открывают новые горизонты, помогают найти себя или получить свежие эмоции, завести новые полезные и интересные знакомства, возможно найти свою любовь. </w:t>
            </w:r>
            <w:proofErr w:type="spellStart"/>
            <w:r>
              <w:rPr>
                <w:sz w:val="22"/>
                <w:szCs w:val="22"/>
              </w:rPr>
              <w:t>LifeUP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как </w:t>
            </w:r>
            <w:ins w:id="1" w:author="Maria Shevchenko" w:date="2018-05-31T17:15:00Z">
              <w:r>
                <w:rPr>
                  <w:sz w:val="22"/>
                  <w:szCs w:val="22"/>
                </w:rPr>
                <w:t xml:space="preserve"> </w:t>
              </w:r>
            </w:ins>
            <w:r>
              <w:rPr>
                <w:sz w:val="22"/>
                <w:szCs w:val="22"/>
              </w:rPr>
              <w:t>приложение</w:t>
            </w:r>
            <w:proofErr w:type="gramEnd"/>
            <w:r>
              <w:rPr>
                <w:sz w:val="22"/>
                <w:szCs w:val="22"/>
              </w:rPr>
              <w:t xml:space="preserve"> поможет нам решить 99+ задач в коммуникации и передвижении в целом. </w:t>
            </w:r>
          </w:p>
        </w:tc>
        <w:tc>
          <w:tcPr>
            <w:tcW w:w="5387" w:type="dxa"/>
            <w:shd w:val="clear" w:color="000000" w:fill="FFFFFF"/>
          </w:tcPr>
          <w:p w14:paraId="6F543B22" w14:textId="792FEB03" w:rsidR="00087F2E" w:rsidRPr="00363B13" w:rsidRDefault="00720AA7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720AA7">
              <w:rPr>
                <w:sz w:val="22"/>
                <w:szCs w:val="22"/>
              </w:rPr>
              <w:t>Podróże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dla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człowieka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otwierają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nowe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horyzonty</w:t>
            </w:r>
            <w:proofErr w:type="spellEnd"/>
            <w:r w:rsidRPr="00720AA7">
              <w:rPr>
                <w:sz w:val="22"/>
                <w:szCs w:val="22"/>
              </w:rPr>
              <w:t xml:space="preserve">, </w:t>
            </w:r>
            <w:proofErr w:type="spellStart"/>
            <w:r w:rsidRPr="00720AA7">
              <w:rPr>
                <w:sz w:val="22"/>
                <w:szCs w:val="22"/>
              </w:rPr>
              <w:t>pomagają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znaleźć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się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lub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uzyskać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świeże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emocje</w:t>
            </w:r>
            <w:proofErr w:type="spellEnd"/>
            <w:r w:rsidRPr="00720AA7">
              <w:rPr>
                <w:sz w:val="22"/>
                <w:szCs w:val="22"/>
              </w:rPr>
              <w:t xml:space="preserve">, </w:t>
            </w:r>
            <w:proofErr w:type="spellStart"/>
            <w:r w:rsidRPr="00720AA7">
              <w:rPr>
                <w:sz w:val="22"/>
                <w:szCs w:val="22"/>
              </w:rPr>
              <w:t>poznać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nowe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przydatne</w:t>
            </w:r>
            <w:proofErr w:type="spellEnd"/>
            <w:r w:rsidRPr="00720AA7">
              <w:rPr>
                <w:sz w:val="22"/>
                <w:szCs w:val="22"/>
              </w:rPr>
              <w:t xml:space="preserve"> i </w:t>
            </w:r>
            <w:proofErr w:type="spellStart"/>
            <w:r w:rsidRPr="00720AA7">
              <w:rPr>
                <w:sz w:val="22"/>
                <w:szCs w:val="22"/>
              </w:rPr>
              <w:t>ciekawe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znajomości</w:t>
            </w:r>
            <w:proofErr w:type="spellEnd"/>
            <w:r w:rsidRPr="00720AA7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albo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nawet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="006F26AE">
              <w:rPr>
                <w:sz w:val="22"/>
                <w:szCs w:val="22"/>
              </w:rPr>
              <w:t>znaleźć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swoją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miłość</w:t>
            </w:r>
            <w:proofErr w:type="spellEnd"/>
            <w:r w:rsidRPr="00720AA7">
              <w:rPr>
                <w:sz w:val="22"/>
                <w:szCs w:val="22"/>
              </w:rPr>
              <w:t xml:space="preserve">. </w:t>
            </w:r>
            <w:proofErr w:type="spellStart"/>
            <w:r w:rsidRPr="00720AA7">
              <w:rPr>
                <w:sz w:val="22"/>
                <w:szCs w:val="22"/>
              </w:rPr>
              <w:t>LifeUP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jak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aplikacja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pomoże</w:t>
            </w:r>
            <w:proofErr w:type="spellEnd"/>
            <w:r w:rsidRPr="00720AA7">
              <w:rPr>
                <w:sz w:val="22"/>
                <w:szCs w:val="22"/>
              </w:rPr>
              <w:t xml:space="preserve"> </w:t>
            </w:r>
            <w:proofErr w:type="spellStart"/>
            <w:r w:rsidRPr="00720AA7">
              <w:rPr>
                <w:sz w:val="22"/>
                <w:szCs w:val="22"/>
              </w:rPr>
              <w:t>rozwiązać</w:t>
            </w:r>
            <w:proofErr w:type="spellEnd"/>
            <w:r w:rsidRPr="00720AA7">
              <w:rPr>
                <w:sz w:val="22"/>
                <w:szCs w:val="22"/>
              </w:rPr>
              <w:t xml:space="preserve"> 99+ </w:t>
            </w:r>
            <w:proofErr w:type="spellStart"/>
            <w:r w:rsidRPr="00720AA7">
              <w:rPr>
                <w:sz w:val="22"/>
                <w:szCs w:val="22"/>
              </w:rPr>
              <w:t>zadania</w:t>
            </w:r>
            <w:proofErr w:type="spellEnd"/>
            <w:r w:rsidRPr="00720AA7">
              <w:rPr>
                <w:sz w:val="22"/>
                <w:szCs w:val="22"/>
              </w:rPr>
              <w:t xml:space="preserve"> w </w:t>
            </w:r>
            <w:proofErr w:type="spellStart"/>
            <w:r w:rsidRPr="00720AA7">
              <w:rPr>
                <w:sz w:val="22"/>
                <w:szCs w:val="22"/>
              </w:rPr>
              <w:t>komunikacji</w:t>
            </w:r>
            <w:proofErr w:type="spellEnd"/>
            <w:r w:rsidRPr="00720AA7">
              <w:rPr>
                <w:sz w:val="22"/>
                <w:szCs w:val="22"/>
              </w:rPr>
              <w:t xml:space="preserve"> i </w:t>
            </w:r>
            <w:proofErr w:type="spellStart"/>
            <w:r w:rsidRPr="00720AA7">
              <w:rPr>
                <w:sz w:val="22"/>
                <w:szCs w:val="22"/>
              </w:rPr>
              <w:t>ruchu</w:t>
            </w:r>
            <w:proofErr w:type="spellEnd"/>
            <w:r w:rsidRPr="00720AA7">
              <w:rPr>
                <w:sz w:val="22"/>
                <w:szCs w:val="22"/>
              </w:rPr>
              <w:t xml:space="preserve"> w </w:t>
            </w:r>
            <w:proofErr w:type="spellStart"/>
            <w:r w:rsidRPr="00720AA7">
              <w:rPr>
                <w:sz w:val="22"/>
                <w:szCs w:val="22"/>
              </w:rPr>
              <w:t>ogóle</w:t>
            </w:r>
            <w:proofErr w:type="spellEnd"/>
            <w:r w:rsidRPr="00720AA7">
              <w:rPr>
                <w:sz w:val="22"/>
                <w:szCs w:val="22"/>
              </w:rPr>
              <w:t>.</w:t>
            </w:r>
          </w:p>
        </w:tc>
      </w:tr>
      <w:tr w:rsidR="00087F2E" w:rsidRPr="00A84B43" w14:paraId="0F48EF7A" w14:textId="77777777">
        <w:tc>
          <w:tcPr>
            <w:tcW w:w="1809" w:type="dxa"/>
            <w:shd w:val="clear" w:color="000000" w:fill="FFFFFF"/>
          </w:tcPr>
          <w:p w14:paraId="39C5F4A6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 </w:t>
            </w:r>
          </w:p>
        </w:tc>
        <w:tc>
          <w:tcPr>
            <w:tcW w:w="5386" w:type="dxa"/>
            <w:shd w:val="clear" w:color="000000" w:fill="FFFFFF"/>
          </w:tcPr>
          <w:p w14:paraId="7A4747E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ПОНРАВИЛСЯ НАШ ПРОЕКТ?</w:t>
            </w:r>
          </w:p>
        </w:tc>
        <w:tc>
          <w:tcPr>
            <w:tcW w:w="5387" w:type="dxa"/>
            <w:shd w:val="clear" w:color="000000" w:fill="FFFFFF"/>
          </w:tcPr>
          <w:p w14:paraId="1B9DC987" w14:textId="77777777" w:rsidR="00087F2E" w:rsidRPr="00A84B43" w:rsidRDefault="00CA1A0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SPODOBAŁ SIĘ </w:t>
            </w:r>
            <w:r w:rsidR="00B006E1">
              <w:rPr>
                <w:sz w:val="22"/>
                <w:szCs w:val="22"/>
                <w:lang w:val="en-US"/>
              </w:rPr>
              <w:t>NASZ PROJEKT?</w:t>
            </w:r>
          </w:p>
        </w:tc>
      </w:tr>
      <w:tr w:rsidR="00087F2E" w14:paraId="3A13133A" w14:textId="77777777">
        <w:tc>
          <w:tcPr>
            <w:tcW w:w="1809" w:type="dxa"/>
            <w:shd w:val="clear" w:color="000000" w:fill="FFFFFF"/>
          </w:tcPr>
          <w:p w14:paraId="7C17CDF8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22.1. кнопка=&gt;</w:t>
            </w:r>
          </w:p>
        </w:tc>
        <w:tc>
          <w:tcPr>
            <w:tcW w:w="5386" w:type="dxa"/>
            <w:shd w:val="clear" w:color="000000" w:fill="FFFFFF"/>
          </w:tcPr>
          <w:p w14:paraId="38459B34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увидеть больше</w:t>
            </w:r>
          </w:p>
        </w:tc>
        <w:tc>
          <w:tcPr>
            <w:tcW w:w="5387" w:type="dxa"/>
            <w:shd w:val="clear" w:color="000000" w:fill="FFFFFF"/>
          </w:tcPr>
          <w:p w14:paraId="615FFA52" w14:textId="77777777" w:rsidR="00087F2E" w:rsidRDefault="004F2D1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4F2D16">
              <w:rPr>
                <w:sz w:val="22"/>
                <w:szCs w:val="22"/>
              </w:rPr>
              <w:t>zobaczyć</w:t>
            </w:r>
            <w:proofErr w:type="spellEnd"/>
            <w:r w:rsidRPr="004F2D16">
              <w:rPr>
                <w:sz w:val="22"/>
                <w:szCs w:val="22"/>
              </w:rPr>
              <w:t xml:space="preserve"> </w:t>
            </w:r>
            <w:proofErr w:type="spellStart"/>
            <w:r w:rsidRPr="004F2D16">
              <w:rPr>
                <w:sz w:val="22"/>
                <w:szCs w:val="22"/>
              </w:rPr>
              <w:t>więcej</w:t>
            </w:r>
            <w:proofErr w:type="spellEnd"/>
          </w:p>
        </w:tc>
      </w:tr>
      <w:tr w:rsidR="00087F2E" w:rsidRPr="002770EE" w14:paraId="016EECF9" w14:textId="77777777">
        <w:tc>
          <w:tcPr>
            <w:tcW w:w="1809" w:type="dxa"/>
            <w:shd w:val="clear" w:color="000000" w:fill="FFFFFF"/>
          </w:tcPr>
          <w:p w14:paraId="08D5601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 </w:t>
            </w:r>
          </w:p>
        </w:tc>
        <w:tc>
          <w:tcPr>
            <w:tcW w:w="5386" w:type="dxa"/>
            <w:shd w:val="clear" w:color="000000" w:fill="FFFFFF"/>
          </w:tcPr>
          <w:p w14:paraId="7CD3A818" w14:textId="77777777" w:rsidR="00087F2E" w:rsidRDefault="00087F2E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Поддержать - ПРИСОЕДИНИТЬСЯ К РАЗРАБОТКЕ</w:t>
            </w:r>
          </w:p>
        </w:tc>
        <w:tc>
          <w:tcPr>
            <w:tcW w:w="5387" w:type="dxa"/>
            <w:shd w:val="clear" w:color="000000" w:fill="FFFFFF"/>
          </w:tcPr>
          <w:p w14:paraId="5EE48FD6" w14:textId="77777777" w:rsidR="00087F2E" w:rsidRPr="00363B13" w:rsidRDefault="00363B13">
            <w:pPr>
              <w:spacing w:after="0" w:line="240" w:lineRule="auto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363B13">
              <w:rPr>
                <w:i/>
                <w:sz w:val="22"/>
                <w:szCs w:val="22"/>
                <w:lang w:val="en-US"/>
              </w:rPr>
              <w:t>Wsparcie</w:t>
            </w:r>
            <w:proofErr w:type="spellEnd"/>
            <w:r w:rsidRPr="00363B13">
              <w:rPr>
                <w:i/>
                <w:sz w:val="22"/>
                <w:szCs w:val="22"/>
                <w:lang w:val="en-US"/>
              </w:rPr>
              <w:t xml:space="preserve"> - </w:t>
            </w:r>
            <w:r w:rsidR="00EC60B8" w:rsidRPr="00EC60B8">
              <w:rPr>
                <w:i/>
                <w:sz w:val="22"/>
                <w:szCs w:val="22"/>
                <w:lang w:val="en-US"/>
              </w:rPr>
              <w:t>DOŁĄCZYĆ SIĘ DO OPRACOWANIA</w:t>
            </w:r>
          </w:p>
        </w:tc>
      </w:tr>
      <w:tr w:rsidR="00087F2E" w14:paraId="7E579FC4" w14:textId="77777777">
        <w:tc>
          <w:tcPr>
            <w:tcW w:w="1809" w:type="dxa"/>
            <w:shd w:val="clear" w:color="000000" w:fill="FFFFFF"/>
          </w:tcPr>
          <w:p w14:paraId="1785B2F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 </w:t>
            </w:r>
          </w:p>
        </w:tc>
        <w:tc>
          <w:tcPr>
            <w:tcW w:w="5386" w:type="dxa"/>
            <w:shd w:val="clear" w:color="000000" w:fill="FFFFFF"/>
          </w:tcPr>
          <w:p w14:paraId="7F2FBBDE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«LIFEUP» – это уникальная платформа, Каждый участник команды вложил много сил и средств для разработки и реализации этой идеи. </w:t>
            </w:r>
          </w:p>
          <w:p w14:paraId="65472EF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некоммерческий проект, поэтому нам нужна ваша помощь для развития платформы. Вместе мы сможем!</w:t>
            </w:r>
          </w:p>
          <w:p w14:paraId="76E0BC5F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Поддержать «LIFEUP» можно так:</w:t>
            </w:r>
          </w:p>
          <w:p w14:paraId="26A78D2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1) рассказать о нас своим знакомым и друзьям. Поделиться ссылкой на проект в социальных сетях или просто поверить в нас;</w:t>
            </w:r>
          </w:p>
          <w:p w14:paraId="04DE3EA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принять участие в разработке;</w:t>
            </w:r>
          </w:p>
          <w:p w14:paraId="5D1726D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оказать проекту финансовую помощь. Для этого просто нажмите кнопку одной из удобных для вас платежных систем. Пожалуйста, в назначении платежа укажите: «Помощь LIFEUP».</w:t>
            </w:r>
          </w:p>
          <w:p w14:paraId="5C3A2EEB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3F26D047" w14:textId="77777777" w:rsidR="00417EA3" w:rsidRPr="00417EA3" w:rsidRDefault="00417EA3" w:rsidP="00417EA3">
            <w:pPr>
              <w:rPr>
                <w:color w:val="000000"/>
                <w:sz w:val="22"/>
                <w:szCs w:val="22"/>
              </w:rPr>
            </w:pPr>
            <w:r w:rsidRPr="00417EA3">
              <w:rPr>
                <w:color w:val="000000"/>
                <w:sz w:val="22"/>
                <w:szCs w:val="22"/>
              </w:rPr>
              <w:lastRenderedPageBreak/>
              <w:t xml:space="preserve">LIFEUP" –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unikalna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platforma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Każdy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członek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zespołu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włożył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wiele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sił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i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środków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w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celu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opracowania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i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realizacji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tej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17EA3">
              <w:rPr>
                <w:color w:val="000000"/>
                <w:sz w:val="22"/>
                <w:szCs w:val="22"/>
              </w:rPr>
              <w:t>idei</w:t>
            </w:r>
            <w:proofErr w:type="spellEnd"/>
            <w:r w:rsidRPr="00417EA3">
              <w:rPr>
                <w:color w:val="000000"/>
                <w:sz w:val="22"/>
                <w:szCs w:val="22"/>
              </w:rPr>
              <w:t xml:space="preserve">. </w:t>
            </w:r>
          </w:p>
          <w:p w14:paraId="4F1104A4" w14:textId="77777777" w:rsidR="0064592B" w:rsidRDefault="00417EA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2770EE">
              <w:rPr>
                <w:color w:val="000000"/>
                <w:sz w:val="22"/>
                <w:szCs w:val="22"/>
                <w:lang w:val="en-US"/>
              </w:rPr>
              <w:t>Jest to projekt niekomercyjny, dlatego potrzebujemy twojej pomocy dla rozwoju platformy. Razem zmożemy!</w:t>
            </w:r>
            <w:r w:rsidR="009F10C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5AEBE10B" w14:textId="77777777" w:rsidR="0064592B" w:rsidRDefault="0064592B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</w:p>
          <w:p w14:paraId="26253831" w14:textId="77777777" w:rsidR="00363B13" w:rsidRDefault="000F515F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F10C9">
              <w:rPr>
                <w:color w:val="000000"/>
                <w:sz w:val="22"/>
                <w:szCs w:val="22"/>
                <w:lang w:val="en-US"/>
              </w:rPr>
              <w:t>W</w:t>
            </w:r>
            <w:r w:rsidR="00363B13" w:rsidRPr="00363B13">
              <w:rPr>
                <w:color w:val="000000"/>
                <w:sz w:val="22"/>
                <w:szCs w:val="22"/>
                <w:lang w:val="en-US"/>
              </w:rPr>
              <w:t>spierać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9F10C9">
              <w:rPr>
                <w:color w:val="000000"/>
                <w:sz w:val="22"/>
                <w:szCs w:val="22"/>
                <w:lang w:val="en-US"/>
              </w:rPr>
              <w:t xml:space="preserve">LIFEUP </w:t>
            </w:r>
            <w:proofErr w:type="spellStart"/>
            <w:r w:rsidR="009F10C9">
              <w:rPr>
                <w:color w:val="000000"/>
                <w:sz w:val="22"/>
                <w:szCs w:val="22"/>
                <w:lang w:val="en-US"/>
              </w:rPr>
              <w:t>mo</w:t>
            </w:r>
            <w:r w:rsidR="005F442A">
              <w:rPr>
                <w:color w:val="000000"/>
                <w:sz w:val="22"/>
                <w:szCs w:val="22"/>
                <w:lang w:val="en-US"/>
              </w:rPr>
              <w:t>ż</w:t>
            </w:r>
            <w:r w:rsidR="009F10C9">
              <w:rPr>
                <w:color w:val="000000"/>
                <w:sz w:val="22"/>
                <w:szCs w:val="22"/>
                <w:lang w:val="en-US"/>
              </w:rPr>
              <w:t>esz</w:t>
            </w:r>
            <w:proofErr w:type="spellEnd"/>
            <w:r w:rsidR="009F10C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F10C9">
              <w:rPr>
                <w:color w:val="000000"/>
                <w:sz w:val="22"/>
                <w:szCs w:val="22"/>
                <w:lang w:val="en-US"/>
              </w:rPr>
              <w:t>tak</w:t>
            </w:r>
            <w:proofErr w:type="spellEnd"/>
            <w:r w:rsidR="009F10C9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</w:p>
          <w:p w14:paraId="7CE9776E" w14:textId="77777777" w:rsidR="00E744AC" w:rsidRPr="00363B13" w:rsidRDefault="00E744AC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</w:p>
          <w:p w14:paraId="2397A9AE" w14:textId="77777777" w:rsidR="00E744AC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363B13">
              <w:rPr>
                <w:color w:val="000000"/>
                <w:sz w:val="22"/>
                <w:szCs w:val="22"/>
                <w:lang w:val="en-US"/>
              </w:rPr>
              <w:t>1)</w:t>
            </w:r>
            <w:r w:rsidR="004058C7" w:rsidRPr="002770EE">
              <w:rPr>
                <w:lang w:val="en-US"/>
              </w:rPr>
              <w:t xml:space="preserve"> </w:t>
            </w:r>
            <w:proofErr w:type="spellStart"/>
            <w:proofErr w:type="gramStart"/>
            <w:r w:rsidR="004058C7" w:rsidRPr="004058C7">
              <w:rPr>
                <w:color w:val="000000"/>
                <w:sz w:val="22"/>
                <w:szCs w:val="22"/>
                <w:lang w:val="en-US"/>
              </w:rPr>
              <w:t>powiedz</w:t>
            </w:r>
            <w:proofErr w:type="spellEnd"/>
            <w:proofErr w:type="gramEnd"/>
            <w:r w:rsidR="004058C7" w:rsidRPr="004058C7">
              <w:rPr>
                <w:color w:val="000000"/>
                <w:sz w:val="22"/>
                <w:szCs w:val="22"/>
                <w:lang w:val="en-US"/>
              </w:rPr>
              <w:t xml:space="preserve"> o </w:t>
            </w:r>
            <w:proofErr w:type="spellStart"/>
            <w:r w:rsidR="004058C7" w:rsidRPr="004058C7">
              <w:rPr>
                <w:color w:val="000000"/>
                <w:sz w:val="22"/>
                <w:szCs w:val="22"/>
                <w:lang w:val="en-US"/>
              </w:rPr>
              <w:t>nas</w:t>
            </w:r>
            <w:proofErr w:type="spellEnd"/>
            <w:r w:rsidR="004058C7" w:rsidRPr="004058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058C7" w:rsidRPr="004058C7">
              <w:rPr>
                <w:color w:val="000000"/>
                <w:sz w:val="22"/>
                <w:szCs w:val="22"/>
                <w:lang w:val="en-US"/>
              </w:rPr>
              <w:t>swoim</w:t>
            </w:r>
            <w:proofErr w:type="spellEnd"/>
            <w:r w:rsidR="004058C7" w:rsidRPr="004058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058C7" w:rsidRPr="004058C7">
              <w:rPr>
                <w:color w:val="000000"/>
                <w:sz w:val="22"/>
                <w:szCs w:val="22"/>
                <w:lang w:val="en-US"/>
              </w:rPr>
              <w:t>znajomym</w:t>
            </w:r>
            <w:proofErr w:type="spellEnd"/>
            <w:r w:rsidR="004058C7" w:rsidRPr="004058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058C7" w:rsidRPr="004058C7">
              <w:rPr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="004058C7" w:rsidRPr="004058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058C7" w:rsidRPr="004058C7">
              <w:rPr>
                <w:color w:val="000000"/>
                <w:sz w:val="22"/>
                <w:szCs w:val="22"/>
                <w:lang w:val="en-US"/>
              </w:rPr>
              <w:t>przyjaciołom</w:t>
            </w:r>
            <w:proofErr w:type="spellEnd"/>
            <w:r w:rsidR="00E744AC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14:paraId="0C552F49" w14:textId="77777777" w:rsidR="00363B13" w:rsidRPr="00363B13" w:rsidRDefault="004058C7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5DE8">
              <w:rPr>
                <w:color w:val="000000"/>
                <w:sz w:val="22"/>
                <w:szCs w:val="22"/>
                <w:lang w:val="en-US"/>
              </w:rPr>
              <w:t>Podziel</w:t>
            </w:r>
            <w:proofErr w:type="spellEnd"/>
            <w:r w:rsidR="00035DE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5DE8">
              <w:rPr>
                <w:color w:val="000000"/>
                <w:sz w:val="22"/>
                <w:szCs w:val="22"/>
                <w:lang w:val="en-US"/>
              </w:rPr>
              <w:t>się</w:t>
            </w:r>
            <w:proofErr w:type="spellEnd"/>
            <w:r w:rsidR="00035DE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1EE2">
              <w:rPr>
                <w:color w:val="000000"/>
                <w:sz w:val="22"/>
                <w:szCs w:val="22"/>
                <w:lang w:val="en-US"/>
              </w:rPr>
              <w:t>linkiem</w:t>
            </w:r>
            <w:proofErr w:type="spellEnd"/>
            <w:r w:rsidR="00C114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14C7">
              <w:rPr>
                <w:color w:val="000000"/>
                <w:sz w:val="22"/>
                <w:szCs w:val="22"/>
                <w:lang w:val="en-US"/>
              </w:rPr>
              <w:t>na</w:t>
            </w:r>
            <w:proofErr w:type="spellEnd"/>
            <w:r w:rsidR="00C114C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projekt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w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sieciach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społecznościowych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lub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po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prostu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uwierz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 xml:space="preserve"> w </w:t>
            </w:r>
            <w:proofErr w:type="spellStart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nas</w:t>
            </w:r>
            <w:proofErr w:type="spellEnd"/>
            <w:r w:rsidR="00363B13" w:rsidRPr="00363B13">
              <w:rPr>
                <w:color w:val="000000"/>
                <w:sz w:val="22"/>
                <w:szCs w:val="22"/>
                <w:lang w:val="en-US"/>
              </w:rPr>
              <w:t>;</w:t>
            </w:r>
          </w:p>
          <w:p w14:paraId="3B03CA67" w14:textId="77777777" w:rsidR="00363B13" w:rsidRPr="00363B13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2)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wziąć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3B13">
              <w:rPr>
                <w:color w:val="000000"/>
                <w:sz w:val="22"/>
                <w:szCs w:val="22"/>
                <w:lang w:val="en-US"/>
              </w:rPr>
              <w:t>udział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 w </w:t>
            </w:r>
            <w:proofErr w:type="spellStart"/>
            <w:r w:rsidR="00E744AC">
              <w:rPr>
                <w:color w:val="000000"/>
                <w:sz w:val="22"/>
                <w:szCs w:val="22"/>
                <w:lang w:val="en-US"/>
              </w:rPr>
              <w:t>projektowaniu</w:t>
            </w:r>
            <w:proofErr w:type="spellEnd"/>
            <w:r w:rsidRPr="00363B13">
              <w:rPr>
                <w:color w:val="000000"/>
                <w:sz w:val="22"/>
                <w:szCs w:val="22"/>
                <w:lang w:val="en-US"/>
              </w:rPr>
              <w:t>;</w:t>
            </w:r>
          </w:p>
          <w:p w14:paraId="1B78A4D1" w14:textId="167EA816" w:rsidR="00087F2E" w:rsidRDefault="00363B13" w:rsidP="00363B1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363B13">
              <w:rPr>
                <w:color w:val="000000"/>
                <w:sz w:val="22"/>
                <w:szCs w:val="22"/>
                <w:lang w:val="en-US"/>
              </w:rPr>
              <w:t xml:space="preserve">3) </w:t>
            </w:r>
            <w:proofErr w:type="spellStart"/>
            <w:proofErr w:type="gram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udzielić</w:t>
            </w:r>
            <w:proofErr w:type="spellEnd"/>
            <w:proofErr w:type="gram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projektu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pomoc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finansową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. Aby to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zrobić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po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prostu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kliknij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na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jednym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z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wygodnych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dla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ciebie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systemów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płatniczych</w:t>
            </w:r>
            <w:proofErr w:type="spellEnd"/>
            <w:r w:rsidR="00305107" w:rsidRPr="00305107">
              <w:rPr>
                <w:color w:val="000000"/>
                <w:sz w:val="22"/>
                <w:szCs w:val="22"/>
                <w:lang w:val="en-US"/>
              </w:rPr>
              <w:t>.</w:t>
            </w:r>
            <w:r w:rsidR="004F73E8" w:rsidRPr="002770EE">
              <w:rPr>
                <w:lang w:val="en-US"/>
              </w:rPr>
              <w:t xml:space="preserve"> </w:t>
            </w:r>
            <w:proofErr w:type="spellStart"/>
            <w:r w:rsidR="004F73E8" w:rsidRPr="004F73E8">
              <w:rPr>
                <w:color w:val="000000"/>
                <w:sz w:val="22"/>
                <w:szCs w:val="22"/>
                <w:lang w:val="en-US"/>
              </w:rPr>
              <w:t>Proszę</w:t>
            </w:r>
            <w:proofErr w:type="spellEnd"/>
            <w:r w:rsidR="004F73E8" w:rsidRPr="004F73E8">
              <w:rPr>
                <w:color w:val="000000"/>
                <w:sz w:val="22"/>
                <w:szCs w:val="22"/>
                <w:lang w:val="en-US"/>
              </w:rPr>
              <w:t xml:space="preserve"> w </w:t>
            </w:r>
            <w:proofErr w:type="spellStart"/>
            <w:r w:rsidR="004F73E8" w:rsidRPr="004F73E8">
              <w:rPr>
                <w:color w:val="000000"/>
                <w:sz w:val="22"/>
                <w:szCs w:val="22"/>
                <w:lang w:val="en-US"/>
              </w:rPr>
              <w:t>tytule</w:t>
            </w:r>
            <w:proofErr w:type="spellEnd"/>
            <w:r w:rsidR="004F73E8" w:rsidRPr="004F73E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F73E8" w:rsidRPr="004F73E8">
              <w:rPr>
                <w:color w:val="000000"/>
                <w:sz w:val="22"/>
                <w:szCs w:val="22"/>
                <w:lang w:val="en-US"/>
              </w:rPr>
              <w:t>platności</w:t>
            </w:r>
            <w:proofErr w:type="spellEnd"/>
            <w:r w:rsidR="004F73E8" w:rsidRPr="004F73E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F73E8" w:rsidRPr="004F73E8">
              <w:rPr>
                <w:color w:val="000000"/>
                <w:sz w:val="22"/>
                <w:szCs w:val="22"/>
                <w:lang w:val="en-US"/>
              </w:rPr>
              <w:t>wpisać</w:t>
            </w:r>
            <w:proofErr w:type="spellEnd"/>
            <w:r w:rsidR="004F73E8" w:rsidRPr="004F73E8">
              <w:rPr>
                <w:color w:val="000000"/>
                <w:sz w:val="22"/>
                <w:szCs w:val="22"/>
                <w:lang w:val="en-US"/>
              </w:rPr>
              <w:t>: "</w:t>
            </w:r>
            <w:proofErr w:type="spellStart"/>
            <w:r w:rsidR="004F73E8" w:rsidRPr="004F73E8">
              <w:rPr>
                <w:color w:val="000000"/>
                <w:sz w:val="22"/>
                <w:szCs w:val="22"/>
                <w:lang w:val="en-US"/>
              </w:rPr>
              <w:t>Pomoc</w:t>
            </w:r>
            <w:proofErr w:type="spellEnd"/>
            <w:r w:rsidR="004F73E8" w:rsidRPr="004F73E8">
              <w:rPr>
                <w:color w:val="000000"/>
                <w:sz w:val="22"/>
                <w:szCs w:val="22"/>
                <w:lang w:val="en-US"/>
              </w:rPr>
              <w:t xml:space="preserve"> LIFEUP".</w:t>
            </w:r>
          </w:p>
        </w:tc>
      </w:tr>
      <w:tr w:rsidR="00087F2E" w14:paraId="2E9F000C" w14:textId="77777777">
        <w:tc>
          <w:tcPr>
            <w:tcW w:w="1809" w:type="dxa"/>
            <w:shd w:val="clear" w:color="000000" w:fill="FFFFFF"/>
          </w:tcPr>
          <w:p w14:paraId="02992B1A" w14:textId="77777777" w:rsidR="00087F2E" w:rsidRDefault="00087F2E">
            <w:pPr>
              <w:spacing w:after="0" w:line="240" w:lineRule="auto"/>
            </w:pPr>
            <w:r>
              <w:rPr>
                <w:sz w:val="22"/>
                <w:szCs w:val="22"/>
              </w:rPr>
              <w:lastRenderedPageBreak/>
              <w:t xml:space="preserve">25  </w:t>
            </w:r>
          </w:p>
        </w:tc>
        <w:tc>
          <w:tcPr>
            <w:tcW w:w="5386" w:type="dxa"/>
            <w:shd w:val="clear" w:color="000000" w:fill="FFFFFF"/>
          </w:tcPr>
          <w:p w14:paraId="49173287" w14:textId="77777777" w:rsidR="00087F2E" w:rsidRDefault="00087F2E">
            <w:pPr>
              <w:spacing w:after="0" w:line="240" w:lineRule="auto"/>
            </w:pPr>
          </w:p>
        </w:tc>
        <w:tc>
          <w:tcPr>
            <w:tcW w:w="5387" w:type="dxa"/>
            <w:shd w:val="clear" w:color="000000" w:fill="FFFFFF"/>
          </w:tcPr>
          <w:p w14:paraId="19FA33B9" w14:textId="77777777" w:rsidR="00087F2E" w:rsidRDefault="00087F2E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</w:p>
        </w:tc>
      </w:tr>
      <w:tr w:rsidR="00087F2E" w:rsidRPr="00363B13" w14:paraId="1F2F7975" w14:textId="77777777">
        <w:tc>
          <w:tcPr>
            <w:tcW w:w="1809" w:type="dxa"/>
            <w:shd w:val="clear" w:color="000000" w:fill="FFFFFF"/>
          </w:tcPr>
          <w:p w14:paraId="24D19CE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 </w:t>
            </w:r>
          </w:p>
        </w:tc>
        <w:tc>
          <w:tcPr>
            <w:tcW w:w="5386" w:type="dxa"/>
            <w:shd w:val="clear" w:color="000000" w:fill="FFFFFF"/>
          </w:tcPr>
          <w:p w14:paraId="187D543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Наши контакты - Напишите нам или позвоните, чтобы узнать подробности о нашем мобильном приложении.</w:t>
            </w:r>
          </w:p>
        </w:tc>
        <w:tc>
          <w:tcPr>
            <w:tcW w:w="5387" w:type="dxa"/>
            <w:shd w:val="clear" w:color="000000" w:fill="FFFFFF"/>
          </w:tcPr>
          <w:p w14:paraId="1B15677A" w14:textId="7222FDB4" w:rsidR="00087F2E" w:rsidRPr="00363B13" w:rsidRDefault="00A3041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A30416">
              <w:rPr>
                <w:sz w:val="22"/>
                <w:szCs w:val="22"/>
                <w:lang w:val="en-US"/>
              </w:rPr>
              <w:t>Nasze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kontakty</w:t>
            </w:r>
            <w:proofErr w:type="spellEnd"/>
            <w:r w:rsidRPr="002770EE">
              <w:rPr>
                <w:sz w:val="22"/>
                <w:szCs w:val="22"/>
              </w:rPr>
              <w:t xml:space="preserve"> -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Napisz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r w:rsidRPr="00A30416">
              <w:rPr>
                <w:sz w:val="22"/>
                <w:szCs w:val="22"/>
                <w:lang w:val="en-US"/>
              </w:rPr>
              <w:t>do</w:t>
            </w:r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nas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lub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zadzwo</w:t>
            </w:r>
            <w:proofErr w:type="spellEnd"/>
            <w:r w:rsidRPr="002770EE">
              <w:rPr>
                <w:sz w:val="22"/>
                <w:szCs w:val="22"/>
              </w:rPr>
              <w:t xml:space="preserve">ń, </w:t>
            </w:r>
            <w:r w:rsidRPr="00A30416">
              <w:rPr>
                <w:sz w:val="22"/>
                <w:szCs w:val="22"/>
                <w:lang w:val="en-US"/>
              </w:rPr>
              <w:t>aby</w:t>
            </w:r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dowiedzie</w:t>
            </w:r>
            <w:proofErr w:type="spellEnd"/>
            <w:r w:rsidRPr="002770EE">
              <w:rPr>
                <w:sz w:val="22"/>
                <w:szCs w:val="22"/>
              </w:rPr>
              <w:t xml:space="preserve">ć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si</w:t>
            </w:r>
            <w:proofErr w:type="spellEnd"/>
            <w:r w:rsidRPr="002770EE">
              <w:rPr>
                <w:sz w:val="22"/>
                <w:szCs w:val="22"/>
              </w:rPr>
              <w:t xml:space="preserve">ę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wi</w:t>
            </w:r>
            <w:proofErr w:type="spellEnd"/>
            <w:r w:rsidRPr="002770EE">
              <w:rPr>
                <w:sz w:val="22"/>
                <w:szCs w:val="22"/>
              </w:rPr>
              <w:t>ę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cej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r w:rsidRPr="00A30416">
              <w:rPr>
                <w:sz w:val="22"/>
                <w:szCs w:val="22"/>
                <w:lang w:val="en-US"/>
              </w:rPr>
              <w:t>o</w:t>
            </w:r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naszej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aplikacji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A30416">
              <w:rPr>
                <w:sz w:val="22"/>
                <w:szCs w:val="22"/>
                <w:lang w:val="en-US"/>
              </w:rPr>
              <w:t>mobilnej</w:t>
            </w:r>
            <w:proofErr w:type="spellEnd"/>
            <w:r w:rsidRPr="002770EE">
              <w:rPr>
                <w:sz w:val="22"/>
                <w:szCs w:val="22"/>
              </w:rPr>
              <w:t>.</w:t>
            </w:r>
          </w:p>
        </w:tc>
      </w:tr>
      <w:tr w:rsidR="00087F2E" w14:paraId="7A5A89DD" w14:textId="77777777">
        <w:tc>
          <w:tcPr>
            <w:tcW w:w="1809" w:type="dxa"/>
            <w:shd w:val="clear" w:color="000000" w:fill="FFFFFF"/>
          </w:tcPr>
          <w:p w14:paraId="7B53319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26.1.</w:t>
            </w:r>
          </w:p>
        </w:tc>
        <w:tc>
          <w:tcPr>
            <w:tcW w:w="5386" w:type="dxa"/>
            <w:shd w:val="clear" w:color="000000" w:fill="FFFFFF"/>
          </w:tcPr>
          <w:p w14:paraId="41A1DDD2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Остались вопросы?</w:t>
            </w:r>
          </w:p>
        </w:tc>
        <w:tc>
          <w:tcPr>
            <w:tcW w:w="5387" w:type="dxa"/>
            <w:shd w:val="clear" w:color="000000" w:fill="FFFFFF"/>
          </w:tcPr>
          <w:p w14:paraId="79C7A038" w14:textId="5C56E869" w:rsidR="00087F2E" w:rsidRDefault="00B82F7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31731C" w:rsidRPr="0031731C">
              <w:rPr>
                <w:sz w:val="22"/>
                <w:szCs w:val="22"/>
              </w:rPr>
              <w:t>asz</w:t>
            </w:r>
            <w:proofErr w:type="spellEnd"/>
            <w:r w:rsidR="0031731C" w:rsidRPr="0031731C">
              <w:rPr>
                <w:sz w:val="22"/>
                <w:szCs w:val="22"/>
              </w:rPr>
              <w:t xml:space="preserve"> </w:t>
            </w:r>
            <w:proofErr w:type="spellStart"/>
            <w:r w:rsidR="0031731C" w:rsidRPr="0031731C">
              <w:rPr>
                <w:sz w:val="22"/>
                <w:szCs w:val="22"/>
              </w:rPr>
              <w:t>jakieś</w:t>
            </w:r>
            <w:proofErr w:type="spellEnd"/>
            <w:r w:rsidR="0031731C" w:rsidRPr="0031731C">
              <w:rPr>
                <w:sz w:val="22"/>
                <w:szCs w:val="22"/>
              </w:rPr>
              <w:t xml:space="preserve"> </w:t>
            </w:r>
            <w:proofErr w:type="spellStart"/>
            <w:r w:rsidR="0031731C" w:rsidRPr="0031731C">
              <w:rPr>
                <w:sz w:val="22"/>
                <w:szCs w:val="22"/>
              </w:rPr>
              <w:t>pytania</w:t>
            </w:r>
            <w:proofErr w:type="spellEnd"/>
            <w:r w:rsidR="0031731C" w:rsidRPr="0031731C">
              <w:rPr>
                <w:sz w:val="22"/>
                <w:szCs w:val="22"/>
              </w:rPr>
              <w:t>?</w:t>
            </w:r>
          </w:p>
        </w:tc>
      </w:tr>
      <w:tr w:rsidR="00087F2E" w14:paraId="328C7E70" w14:textId="77777777">
        <w:tc>
          <w:tcPr>
            <w:tcW w:w="1809" w:type="dxa"/>
            <w:shd w:val="clear" w:color="000000" w:fill="FFFFFF"/>
          </w:tcPr>
          <w:p w14:paraId="7E67D77F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26.2.</w:t>
            </w:r>
          </w:p>
        </w:tc>
        <w:tc>
          <w:tcPr>
            <w:tcW w:w="5386" w:type="dxa"/>
            <w:shd w:val="clear" w:color="000000" w:fill="FFFFFF"/>
          </w:tcPr>
          <w:p w14:paraId="70C318D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Напишите нам</w:t>
            </w:r>
          </w:p>
        </w:tc>
        <w:tc>
          <w:tcPr>
            <w:tcW w:w="5387" w:type="dxa"/>
            <w:shd w:val="clear" w:color="000000" w:fill="FFFFFF"/>
          </w:tcPr>
          <w:p w14:paraId="079D2476" w14:textId="77777777" w:rsidR="00087F2E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</w:rPr>
              <w:t>Napisz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</w:rPr>
              <w:t>do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</w:rPr>
              <w:t>nas</w:t>
            </w:r>
            <w:proofErr w:type="spellEnd"/>
          </w:p>
        </w:tc>
      </w:tr>
      <w:tr w:rsidR="00087F2E" w14:paraId="6B793064" w14:textId="77777777">
        <w:tc>
          <w:tcPr>
            <w:tcW w:w="1809" w:type="dxa"/>
            <w:shd w:val="clear" w:color="000000" w:fill="FFFFFF"/>
          </w:tcPr>
          <w:p w14:paraId="52DB51A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26.3. кнопка=&gt;</w:t>
            </w:r>
          </w:p>
        </w:tc>
        <w:tc>
          <w:tcPr>
            <w:tcW w:w="5386" w:type="dxa"/>
            <w:shd w:val="clear" w:color="000000" w:fill="FFFFFF"/>
          </w:tcPr>
          <w:p w14:paraId="42D91C2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Написать</w:t>
            </w:r>
          </w:p>
        </w:tc>
        <w:tc>
          <w:tcPr>
            <w:tcW w:w="5387" w:type="dxa"/>
            <w:shd w:val="clear" w:color="000000" w:fill="FFFFFF"/>
          </w:tcPr>
          <w:p w14:paraId="1E1A2138" w14:textId="11E75637" w:rsidR="00087F2E" w:rsidRDefault="0085151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Napisać</w:t>
            </w:r>
            <w:proofErr w:type="spellEnd"/>
          </w:p>
        </w:tc>
      </w:tr>
      <w:tr w:rsidR="00087F2E" w:rsidRPr="00363B13" w14:paraId="2C9137B7" w14:textId="77777777">
        <w:tc>
          <w:tcPr>
            <w:tcW w:w="1809" w:type="dxa"/>
            <w:shd w:val="clear" w:color="000000" w:fill="FFFFFF"/>
          </w:tcPr>
          <w:p w14:paraId="23425E5F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 </w:t>
            </w:r>
          </w:p>
        </w:tc>
        <w:tc>
          <w:tcPr>
            <w:tcW w:w="5386" w:type="dxa"/>
            <w:shd w:val="clear" w:color="000000" w:fill="FFFFFF"/>
          </w:tcPr>
          <w:p w14:paraId="442B27A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 умеем быть благодарными! Напишите нам, какой вид помощи вы оказали проекту, и 15 августа среди самых активных участников мы разыграем:</w:t>
            </w:r>
          </w:p>
        </w:tc>
        <w:tc>
          <w:tcPr>
            <w:tcW w:w="5387" w:type="dxa"/>
            <w:shd w:val="clear" w:color="000000" w:fill="FFFFFF"/>
          </w:tcPr>
          <w:p w14:paraId="469DBE10" w14:textId="02124576" w:rsidR="00087F2E" w:rsidRPr="00363B13" w:rsidRDefault="004100B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4100BE">
              <w:rPr>
                <w:sz w:val="22"/>
                <w:szCs w:val="22"/>
                <w:lang w:val="en-US"/>
              </w:rPr>
              <w:t>Umiemy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r w:rsidRPr="004100BE">
              <w:rPr>
                <w:sz w:val="22"/>
                <w:szCs w:val="22"/>
                <w:lang w:val="en-US"/>
              </w:rPr>
              <w:t>by</w:t>
            </w:r>
            <w:r w:rsidRPr="002770EE">
              <w:rPr>
                <w:sz w:val="22"/>
                <w:szCs w:val="22"/>
              </w:rPr>
              <w:t xml:space="preserve">ć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wdzi</w:t>
            </w:r>
            <w:proofErr w:type="spellEnd"/>
            <w:r w:rsidRPr="002770EE">
              <w:rPr>
                <w:sz w:val="22"/>
                <w:szCs w:val="22"/>
              </w:rPr>
              <w:t>ę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czni</w:t>
            </w:r>
            <w:proofErr w:type="spellEnd"/>
            <w:r w:rsidRPr="002770EE">
              <w:rPr>
                <w:sz w:val="22"/>
                <w:szCs w:val="22"/>
              </w:rPr>
              <w:t xml:space="preserve">!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Napisz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nam</w:t>
            </w:r>
            <w:proofErr w:type="spellEnd"/>
            <w:r w:rsidRPr="002770EE">
              <w:rPr>
                <w:sz w:val="22"/>
                <w:szCs w:val="22"/>
              </w:rPr>
              <w:t xml:space="preserve">,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jaki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rodzaj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pomocy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wy</w:t>
            </w:r>
            <w:proofErr w:type="spellEnd"/>
            <w:r w:rsidRPr="002770EE">
              <w:rPr>
                <w:sz w:val="22"/>
                <w:szCs w:val="22"/>
              </w:rPr>
              <w:t>ś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wiadczyli</w:t>
            </w:r>
            <w:proofErr w:type="spellEnd"/>
            <w:r w:rsidRPr="002770EE">
              <w:rPr>
                <w:sz w:val="22"/>
                <w:szCs w:val="22"/>
              </w:rPr>
              <w:t>ś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cie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projektu</w:t>
            </w:r>
            <w:proofErr w:type="spellEnd"/>
            <w:r w:rsidRPr="002770EE">
              <w:rPr>
                <w:sz w:val="22"/>
                <w:szCs w:val="22"/>
              </w:rPr>
              <w:t xml:space="preserve">, </w:t>
            </w:r>
            <w:r w:rsidRPr="004100BE">
              <w:rPr>
                <w:sz w:val="22"/>
                <w:szCs w:val="22"/>
                <w:lang w:val="en-US"/>
              </w:rPr>
              <w:t>a</w:t>
            </w:r>
            <w:r w:rsidRPr="002770EE">
              <w:rPr>
                <w:sz w:val="22"/>
                <w:szCs w:val="22"/>
              </w:rPr>
              <w:t xml:space="preserve"> 15 </w:t>
            </w:r>
            <w:proofErr w:type="spellStart"/>
            <w:r w:rsidRPr="004100BE">
              <w:rPr>
                <w:sz w:val="22"/>
                <w:szCs w:val="22"/>
                <w:lang w:val="en-US"/>
              </w:rPr>
              <w:t>sierpnia</w:t>
            </w:r>
            <w:proofErr w:type="spellEnd"/>
            <w:r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ED6F00" w:rsidRPr="00ED6F00">
              <w:rPr>
                <w:sz w:val="22"/>
                <w:szCs w:val="22"/>
                <w:lang w:val="en-US"/>
              </w:rPr>
              <w:t>najbardziej</w:t>
            </w:r>
            <w:proofErr w:type="spellEnd"/>
            <w:r w:rsidR="00ED6F00"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ED6F00" w:rsidRPr="00ED6F00">
              <w:rPr>
                <w:sz w:val="22"/>
                <w:szCs w:val="22"/>
                <w:lang w:val="en-US"/>
              </w:rPr>
              <w:t>aktywni</w:t>
            </w:r>
            <w:proofErr w:type="spellEnd"/>
            <w:r w:rsidR="00ED6F00"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ED6F00" w:rsidRPr="00ED6F00">
              <w:rPr>
                <w:sz w:val="22"/>
                <w:szCs w:val="22"/>
                <w:lang w:val="en-US"/>
              </w:rPr>
              <w:t>uczestnicy</w:t>
            </w:r>
            <w:proofErr w:type="spellEnd"/>
            <w:r w:rsidR="00ED6F00" w:rsidRPr="002770EE">
              <w:rPr>
                <w:sz w:val="22"/>
                <w:szCs w:val="22"/>
              </w:rPr>
              <w:t xml:space="preserve"> </w:t>
            </w:r>
            <w:proofErr w:type="spellStart"/>
            <w:r w:rsidR="00ED6F00" w:rsidRPr="00ED6F00">
              <w:rPr>
                <w:sz w:val="22"/>
                <w:szCs w:val="22"/>
                <w:lang w:val="en-US"/>
              </w:rPr>
              <w:t>otrzymaj</w:t>
            </w:r>
            <w:proofErr w:type="spellEnd"/>
            <w:r w:rsidR="00ED6F00" w:rsidRPr="002770EE">
              <w:rPr>
                <w:sz w:val="22"/>
                <w:szCs w:val="22"/>
              </w:rPr>
              <w:t xml:space="preserve">ą </w:t>
            </w:r>
            <w:r w:rsidR="00ED6F00" w:rsidRPr="00ED6F00">
              <w:rPr>
                <w:sz w:val="22"/>
                <w:szCs w:val="22"/>
                <w:lang w:val="en-US"/>
              </w:rPr>
              <w:t>p</w:t>
            </w:r>
            <w:proofErr w:type="spellStart"/>
            <w:r w:rsidR="00E47296">
              <w:rPr>
                <w:sz w:val="22"/>
                <w:szCs w:val="22"/>
              </w:rPr>
              <w:t>rezent</w:t>
            </w:r>
            <w:proofErr w:type="spellEnd"/>
          </w:p>
        </w:tc>
      </w:tr>
      <w:tr w:rsidR="00087F2E" w:rsidRPr="001474F0" w14:paraId="6549E8D3" w14:textId="77777777">
        <w:tc>
          <w:tcPr>
            <w:tcW w:w="1809" w:type="dxa"/>
            <w:shd w:val="clear" w:color="000000" w:fill="FFFFFF"/>
          </w:tcPr>
          <w:p w14:paraId="5A13416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 </w:t>
            </w:r>
          </w:p>
        </w:tc>
        <w:tc>
          <w:tcPr>
            <w:tcW w:w="5386" w:type="dxa"/>
            <w:shd w:val="clear" w:color="000000" w:fill="FFFFFF"/>
          </w:tcPr>
          <w:p w14:paraId="2FC0985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Бонус) </w:t>
            </w:r>
          </w:p>
          <w:p w14:paraId="0AA0CA27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Наклейки или исходники с логотипом могут получить все, просто напишите нам об этом =)</w:t>
            </w:r>
          </w:p>
        </w:tc>
        <w:tc>
          <w:tcPr>
            <w:tcW w:w="5387" w:type="dxa"/>
            <w:shd w:val="clear" w:color="000000" w:fill="FFFFFF"/>
          </w:tcPr>
          <w:p w14:paraId="256610C7" w14:textId="2628C1E2" w:rsidR="00770707" w:rsidRPr="002770EE" w:rsidRDefault="00363B13" w:rsidP="00770707">
            <w:r w:rsidRPr="00363B13">
              <w:rPr>
                <w:lang w:val="en-US"/>
              </w:rPr>
              <w:t>Bonus</w:t>
            </w:r>
            <w:r w:rsidRPr="002770EE">
              <w:t>)</w:t>
            </w:r>
          </w:p>
          <w:p w14:paraId="73357802" w14:textId="61C61483" w:rsidR="00770707" w:rsidRPr="002770EE" w:rsidRDefault="00770707" w:rsidP="00363B13">
            <w:proofErr w:type="spellStart"/>
            <w:r w:rsidRPr="00770707">
              <w:rPr>
                <w:lang w:val="en-US"/>
              </w:rPr>
              <w:t>Naklejki</w:t>
            </w:r>
            <w:proofErr w:type="spellEnd"/>
            <w:r w:rsidRPr="002770EE">
              <w:t xml:space="preserve"> </w:t>
            </w:r>
            <w:proofErr w:type="spellStart"/>
            <w:r w:rsidRPr="00770707">
              <w:rPr>
                <w:lang w:val="en-US"/>
              </w:rPr>
              <w:t>lub</w:t>
            </w:r>
            <w:proofErr w:type="spellEnd"/>
            <w:r w:rsidRPr="002770EE">
              <w:t xml:space="preserve"> </w:t>
            </w:r>
            <w:proofErr w:type="spellStart"/>
            <w:r w:rsidR="00620A40" w:rsidRPr="00620A40">
              <w:rPr>
                <w:lang w:val="en-US"/>
              </w:rPr>
              <w:t>oryginalny</w:t>
            </w:r>
            <w:proofErr w:type="spellEnd"/>
            <w:r w:rsidR="00620A40" w:rsidRPr="002770EE">
              <w:t xml:space="preserve"> </w:t>
            </w:r>
            <w:proofErr w:type="spellStart"/>
            <w:r w:rsidR="00620A40" w:rsidRPr="00620A40">
              <w:rPr>
                <w:lang w:val="en-US"/>
              </w:rPr>
              <w:t>plik</w:t>
            </w:r>
            <w:proofErr w:type="spellEnd"/>
            <w:r w:rsidR="00620A40" w:rsidRPr="002770EE">
              <w:t xml:space="preserve"> </w:t>
            </w:r>
            <w:r w:rsidR="00620A40" w:rsidRPr="00620A40">
              <w:rPr>
                <w:lang w:val="en-US"/>
              </w:rPr>
              <w:t>z</w:t>
            </w:r>
            <w:r w:rsidR="00620A40" w:rsidRPr="002770EE">
              <w:t xml:space="preserve"> </w:t>
            </w:r>
            <w:proofErr w:type="spellStart"/>
            <w:r w:rsidR="00620A40" w:rsidRPr="00620A40">
              <w:rPr>
                <w:lang w:val="en-US"/>
              </w:rPr>
              <w:t>logiem</w:t>
            </w:r>
            <w:proofErr w:type="spellEnd"/>
            <w:r w:rsidR="001B0CDB" w:rsidRPr="002770EE">
              <w:t xml:space="preserve">, </w:t>
            </w:r>
            <w:proofErr w:type="spellStart"/>
            <w:r w:rsidR="00D85225">
              <w:rPr>
                <w:lang w:val="en-US"/>
              </w:rPr>
              <w:t>mo</w:t>
            </w:r>
            <w:proofErr w:type="spellEnd"/>
            <w:r w:rsidR="00D85225" w:rsidRPr="002770EE">
              <w:t>ż</w:t>
            </w:r>
            <w:proofErr w:type="spellStart"/>
            <w:r w:rsidR="00886E47">
              <w:rPr>
                <w:lang w:val="en-US"/>
              </w:rPr>
              <w:t>na</w:t>
            </w:r>
            <w:proofErr w:type="spellEnd"/>
            <w:r w:rsidRPr="002770EE">
              <w:t xml:space="preserve"> </w:t>
            </w:r>
            <w:r w:rsidR="00D85225">
              <w:rPr>
                <w:lang w:val="en-US"/>
              </w:rPr>
              <w:t>to</w:t>
            </w:r>
            <w:r w:rsidR="00B73ECB">
              <w:t xml:space="preserve"> </w:t>
            </w:r>
            <w:proofErr w:type="spellStart"/>
            <w:r w:rsidRPr="00770707">
              <w:rPr>
                <w:lang w:val="en-US"/>
              </w:rPr>
              <w:t>wszystko</w:t>
            </w:r>
            <w:proofErr w:type="spellEnd"/>
            <w:r w:rsidR="00B73ECB">
              <w:t xml:space="preserve"> </w:t>
            </w:r>
            <w:proofErr w:type="spellStart"/>
            <w:r w:rsidR="00233664">
              <w:t>dostać</w:t>
            </w:r>
            <w:r w:rsidR="00B73ECB">
              <w:t>dostać</w:t>
            </w:r>
            <w:proofErr w:type="spellEnd"/>
            <w:r w:rsidR="00B73ECB">
              <w:t xml:space="preserve"> </w:t>
            </w:r>
            <w:r w:rsidRPr="002770EE">
              <w:t xml:space="preserve">, </w:t>
            </w:r>
            <w:proofErr w:type="spellStart"/>
            <w:r w:rsidRPr="00770707">
              <w:rPr>
                <w:lang w:val="en-US"/>
              </w:rPr>
              <w:t>po</w:t>
            </w:r>
            <w:proofErr w:type="spellEnd"/>
            <w:r w:rsidRPr="002770EE">
              <w:t xml:space="preserve"> </w:t>
            </w:r>
            <w:proofErr w:type="spellStart"/>
            <w:r w:rsidRPr="00770707">
              <w:rPr>
                <w:lang w:val="en-US"/>
              </w:rPr>
              <w:t>prostu</w:t>
            </w:r>
            <w:proofErr w:type="spellEnd"/>
            <w:r w:rsidRPr="002770EE">
              <w:t xml:space="preserve"> </w:t>
            </w:r>
            <w:proofErr w:type="spellStart"/>
            <w:r w:rsidRPr="00770707">
              <w:rPr>
                <w:lang w:val="en-US"/>
              </w:rPr>
              <w:t>napisz</w:t>
            </w:r>
            <w:proofErr w:type="spellEnd"/>
            <w:r w:rsidRPr="002770EE">
              <w:t xml:space="preserve"> </w:t>
            </w:r>
            <w:proofErr w:type="spellStart"/>
            <w:r w:rsidRPr="00770707">
              <w:rPr>
                <w:lang w:val="en-US"/>
              </w:rPr>
              <w:t>nam</w:t>
            </w:r>
            <w:proofErr w:type="spellEnd"/>
            <w:r w:rsidRPr="002770EE">
              <w:t xml:space="preserve"> </w:t>
            </w:r>
            <w:r w:rsidRPr="00770707">
              <w:rPr>
                <w:lang w:val="en-US"/>
              </w:rPr>
              <w:t>o</w:t>
            </w:r>
            <w:r w:rsidRPr="002770EE">
              <w:t xml:space="preserve"> </w:t>
            </w:r>
            <w:proofErr w:type="spellStart"/>
            <w:r w:rsidRPr="00770707">
              <w:rPr>
                <w:lang w:val="en-US"/>
              </w:rPr>
              <w:t>tym</w:t>
            </w:r>
            <w:proofErr w:type="spellEnd"/>
            <w:r w:rsidRPr="002770EE">
              <w:t xml:space="preserve"> =)</w:t>
            </w:r>
          </w:p>
        </w:tc>
      </w:tr>
      <w:tr w:rsidR="00087F2E" w14:paraId="4D7C0664" w14:textId="77777777">
        <w:tc>
          <w:tcPr>
            <w:tcW w:w="1809" w:type="dxa"/>
            <w:shd w:val="clear" w:color="000000" w:fill="FFFFFF"/>
          </w:tcPr>
          <w:p w14:paraId="5F75C97B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386" w:type="dxa"/>
            <w:shd w:val="clear" w:color="000000" w:fill="FFFFFF"/>
          </w:tcPr>
          <w:p w14:paraId="44BF63ED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 сервисе</w:t>
            </w:r>
          </w:p>
        </w:tc>
        <w:tc>
          <w:tcPr>
            <w:tcW w:w="5387" w:type="dxa"/>
            <w:shd w:val="clear" w:color="000000" w:fill="FFFFFF"/>
          </w:tcPr>
          <w:p w14:paraId="7D6958AE" w14:textId="27DBACD5" w:rsidR="00087F2E" w:rsidRDefault="00BD32C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l-PL"/>
              </w:rPr>
              <w:t xml:space="preserve">O </w:t>
            </w:r>
            <w:proofErr w:type="spellStart"/>
            <w:r w:rsidR="00AB5489" w:rsidRPr="00AB5489">
              <w:rPr>
                <w:sz w:val="22"/>
                <w:szCs w:val="22"/>
              </w:rPr>
              <w:t>usłudze</w:t>
            </w:r>
            <w:proofErr w:type="spellEnd"/>
          </w:p>
        </w:tc>
      </w:tr>
      <w:tr w:rsidR="00087F2E" w14:paraId="2158E897" w14:textId="77777777">
        <w:tc>
          <w:tcPr>
            <w:tcW w:w="1809" w:type="dxa"/>
            <w:shd w:val="clear" w:color="000000" w:fill="FFFFFF"/>
          </w:tcPr>
          <w:p w14:paraId="2A0E1BD9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386" w:type="dxa"/>
            <w:shd w:val="clear" w:color="000000" w:fill="FFFFFF"/>
          </w:tcPr>
          <w:p w14:paraId="7A4F0E6C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Политика конфиденциальности</w:t>
            </w:r>
          </w:p>
        </w:tc>
        <w:tc>
          <w:tcPr>
            <w:tcW w:w="5387" w:type="dxa"/>
            <w:shd w:val="clear" w:color="000000" w:fill="FFFFFF"/>
          </w:tcPr>
          <w:p w14:paraId="45E94716" w14:textId="77777777" w:rsidR="00087F2E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</w:rPr>
              <w:t>Polityka</w:t>
            </w:r>
            <w:proofErr w:type="spellEnd"/>
            <w:r w:rsidRPr="00363B13">
              <w:rPr>
                <w:sz w:val="22"/>
                <w:szCs w:val="22"/>
              </w:rPr>
              <w:t xml:space="preserve"> </w:t>
            </w:r>
            <w:proofErr w:type="spellStart"/>
            <w:r w:rsidRPr="00363B13">
              <w:rPr>
                <w:sz w:val="22"/>
                <w:szCs w:val="22"/>
              </w:rPr>
              <w:t>prywatności</w:t>
            </w:r>
            <w:proofErr w:type="spellEnd"/>
          </w:p>
        </w:tc>
      </w:tr>
      <w:tr w:rsidR="00087F2E" w14:paraId="46DCF4E0" w14:textId="77777777">
        <w:tc>
          <w:tcPr>
            <w:tcW w:w="1809" w:type="dxa"/>
            <w:shd w:val="clear" w:color="000000" w:fill="FFFFFF"/>
          </w:tcPr>
          <w:p w14:paraId="6ADFBB46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5386" w:type="dxa"/>
            <w:shd w:val="clear" w:color="000000" w:fill="FFFFFF"/>
          </w:tcPr>
          <w:p w14:paraId="24206524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Правила и условия</w:t>
            </w:r>
          </w:p>
        </w:tc>
        <w:tc>
          <w:tcPr>
            <w:tcW w:w="5387" w:type="dxa"/>
            <w:shd w:val="clear" w:color="000000" w:fill="FFFFFF"/>
          </w:tcPr>
          <w:p w14:paraId="09D4E189" w14:textId="77777777" w:rsidR="00087F2E" w:rsidRDefault="00363B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363B13">
              <w:rPr>
                <w:sz w:val="22"/>
                <w:szCs w:val="22"/>
              </w:rPr>
              <w:t>Zasady</w:t>
            </w:r>
            <w:proofErr w:type="spellEnd"/>
            <w:r w:rsidRPr="00363B13">
              <w:rPr>
                <w:sz w:val="22"/>
                <w:szCs w:val="22"/>
              </w:rPr>
              <w:t xml:space="preserve"> i </w:t>
            </w:r>
            <w:proofErr w:type="spellStart"/>
            <w:r w:rsidRPr="00363B13">
              <w:rPr>
                <w:sz w:val="22"/>
                <w:szCs w:val="22"/>
              </w:rPr>
              <w:t>warunki</w:t>
            </w:r>
            <w:proofErr w:type="spellEnd"/>
          </w:p>
        </w:tc>
      </w:tr>
      <w:tr w:rsidR="00087F2E" w14:paraId="47B67787" w14:textId="77777777">
        <w:tc>
          <w:tcPr>
            <w:tcW w:w="1809" w:type="dxa"/>
            <w:shd w:val="clear" w:color="000000" w:fill="FFFFFF"/>
          </w:tcPr>
          <w:p w14:paraId="25AB0061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000000" w:fill="FFFFFF"/>
          </w:tcPr>
          <w:p w14:paraId="2C3A5C4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55F233B5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087F2E" w14:paraId="170AA725" w14:textId="77777777">
        <w:tc>
          <w:tcPr>
            <w:tcW w:w="1809" w:type="dxa"/>
            <w:shd w:val="clear" w:color="000000" w:fill="FFFFFF"/>
          </w:tcPr>
          <w:p w14:paraId="3E14488A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000000" w:fill="FFFFFF"/>
          </w:tcPr>
          <w:p w14:paraId="2B2FAF73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14:paraId="5F6A9608" w14:textId="77777777"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0EBB020C" w14:textId="77777777" w:rsidR="00087F2E" w:rsidRDefault="00087F2E">
      <w:pPr>
        <w:rPr>
          <w:b/>
          <w:color w:val="FF0000"/>
          <w:u w:val="single"/>
        </w:rPr>
      </w:pPr>
      <w:r>
        <w:t xml:space="preserve">         </w:t>
      </w:r>
    </w:p>
    <w:p w14:paraId="374A4467" w14:textId="77777777" w:rsidR="00087F2E" w:rsidRDefault="00087F2E">
      <w:pPr>
        <w:rPr>
          <w:b/>
          <w:color w:val="FF0000"/>
          <w:u w:val="single"/>
        </w:rPr>
      </w:pPr>
    </w:p>
    <w:sectPr w:rsidR="00087F2E">
      <w:pgSz w:w="16838" w:h="11906" w:orient="landscape" w:code="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4ACF"/>
    <w:rsid w:val="00012B6F"/>
    <w:rsid w:val="00023C9D"/>
    <w:rsid w:val="000254E6"/>
    <w:rsid w:val="00035DE8"/>
    <w:rsid w:val="00087F2E"/>
    <w:rsid w:val="000B1F9D"/>
    <w:rsid w:val="000D3A75"/>
    <w:rsid w:val="000D6C29"/>
    <w:rsid w:val="000F515F"/>
    <w:rsid w:val="001474F0"/>
    <w:rsid w:val="001B0CDB"/>
    <w:rsid w:val="001C37A1"/>
    <w:rsid w:val="00233664"/>
    <w:rsid w:val="0024040B"/>
    <w:rsid w:val="00245BFB"/>
    <w:rsid w:val="00246318"/>
    <w:rsid w:val="002770EE"/>
    <w:rsid w:val="00280567"/>
    <w:rsid w:val="0029123B"/>
    <w:rsid w:val="002B0364"/>
    <w:rsid w:val="002D229F"/>
    <w:rsid w:val="002F20F6"/>
    <w:rsid w:val="00305107"/>
    <w:rsid w:val="0031731C"/>
    <w:rsid w:val="00323534"/>
    <w:rsid w:val="003340BA"/>
    <w:rsid w:val="00363B13"/>
    <w:rsid w:val="00375F31"/>
    <w:rsid w:val="00391FDB"/>
    <w:rsid w:val="003B1B06"/>
    <w:rsid w:val="004058C7"/>
    <w:rsid w:val="004100BE"/>
    <w:rsid w:val="00417EA3"/>
    <w:rsid w:val="00450099"/>
    <w:rsid w:val="004567BA"/>
    <w:rsid w:val="004B0062"/>
    <w:rsid w:val="004C55A8"/>
    <w:rsid w:val="004F2D16"/>
    <w:rsid w:val="004F73E8"/>
    <w:rsid w:val="00520385"/>
    <w:rsid w:val="00523878"/>
    <w:rsid w:val="00530D14"/>
    <w:rsid w:val="0056538B"/>
    <w:rsid w:val="00577F8D"/>
    <w:rsid w:val="005C3E60"/>
    <w:rsid w:val="005F442A"/>
    <w:rsid w:val="005F5B7F"/>
    <w:rsid w:val="00617953"/>
    <w:rsid w:val="00620A40"/>
    <w:rsid w:val="00627D43"/>
    <w:rsid w:val="0064592B"/>
    <w:rsid w:val="00675159"/>
    <w:rsid w:val="006A771C"/>
    <w:rsid w:val="006D3CDB"/>
    <w:rsid w:val="006F26AE"/>
    <w:rsid w:val="0070207D"/>
    <w:rsid w:val="00706DEC"/>
    <w:rsid w:val="00720AA7"/>
    <w:rsid w:val="007230FF"/>
    <w:rsid w:val="00756924"/>
    <w:rsid w:val="00770707"/>
    <w:rsid w:val="00785D90"/>
    <w:rsid w:val="007864C4"/>
    <w:rsid w:val="007F5ADE"/>
    <w:rsid w:val="0084335C"/>
    <w:rsid w:val="00851516"/>
    <w:rsid w:val="00853E03"/>
    <w:rsid w:val="00855FE3"/>
    <w:rsid w:val="00864E96"/>
    <w:rsid w:val="00886E47"/>
    <w:rsid w:val="00904694"/>
    <w:rsid w:val="00916210"/>
    <w:rsid w:val="009213E8"/>
    <w:rsid w:val="00926141"/>
    <w:rsid w:val="0098650F"/>
    <w:rsid w:val="009A537F"/>
    <w:rsid w:val="009B69A2"/>
    <w:rsid w:val="009C59C3"/>
    <w:rsid w:val="009F10C9"/>
    <w:rsid w:val="00A10999"/>
    <w:rsid w:val="00A11147"/>
    <w:rsid w:val="00A17BAF"/>
    <w:rsid w:val="00A2707F"/>
    <w:rsid w:val="00A30416"/>
    <w:rsid w:val="00A34E3F"/>
    <w:rsid w:val="00A84B43"/>
    <w:rsid w:val="00A9460F"/>
    <w:rsid w:val="00AB402F"/>
    <w:rsid w:val="00AB5489"/>
    <w:rsid w:val="00AC2AC9"/>
    <w:rsid w:val="00AF5704"/>
    <w:rsid w:val="00B006E1"/>
    <w:rsid w:val="00B575F5"/>
    <w:rsid w:val="00B73ECB"/>
    <w:rsid w:val="00B75C3A"/>
    <w:rsid w:val="00B82F72"/>
    <w:rsid w:val="00BB4587"/>
    <w:rsid w:val="00BC2056"/>
    <w:rsid w:val="00BD32C6"/>
    <w:rsid w:val="00BD34AA"/>
    <w:rsid w:val="00BE26C0"/>
    <w:rsid w:val="00C114C7"/>
    <w:rsid w:val="00C34C73"/>
    <w:rsid w:val="00C86672"/>
    <w:rsid w:val="00CA1A06"/>
    <w:rsid w:val="00CA4009"/>
    <w:rsid w:val="00CB029F"/>
    <w:rsid w:val="00CB771A"/>
    <w:rsid w:val="00CD1806"/>
    <w:rsid w:val="00D324F2"/>
    <w:rsid w:val="00D62608"/>
    <w:rsid w:val="00D64FA2"/>
    <w:rsid w:val="00D85225"/>
    <w:rsid w:val="00E47296"/>
    <w:rsid w:val="00E71FDC"/>
    <w:rsid w:val="00E744AC"/>
    <w:rsid w:val="00EB266E"/>
    <w:rsid w:val="00EC60B8"/>
    <w:rsid w:val="00ED0F8B"/>
    <w:rsid w:val="00ED6F00"/>
    <w:rsid w:val="00F016BF"/>
    <w:rsid w:val="00F245E6"/>
    <w:rsid w:val="00F81EBD"/>
    <w:rsid w:val="00F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95E"/>
  <w15:chartTrackingRefBased/>
  <w15:docId w15:val="{8031A6EA-72BB-5344-815E-8994AC74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а по умолчанию"/>
    <w:rPr>
      <w:rFonts w:ascii="Calibri" w:eastAsia="Times New Roman" w:hAnsi="Calibri" w:cs="Times New Roman"/>
    </w:rPr>
  </w:style>
  <w:style w:type="character" w:customStyle="1" w:styleId="71">
    <w:name w:val="Указатель 71"/>
    <w:rPr>
      <w:rFonts w:ascii="Calibri" w:eastAsia="Times New Roman" w:hAnsi="Calibri" w:cs="Times New Roman"/>
      <w:color w:val="0000FF"/>
      <w:u w:val="single"/>
    </w:rPr>
  </w:style>
  <w:style w:type="character" w:customStyle="1" w:styleId="1">
    <w:name w:val="Знак примечания1"/>
    <w:rPr>
      <w:rFonts w:ascii="Calibri" w:eastAsia="Times New Roman" w:hAnsi="Calibri" w:cs="Times New Roman"/>
      <w:sz w:val="16"/>
      <w:szCs w:val="16"/>
    </w:rPr>
  </w:style>
  <w:style w:type="character" w:customStyle="1" w:styleId="a4">
    <w:name w:val="Текст примечания Знак"/>
    <w:rPr>
      <w:rFonts w:ascii="Calibri" w:eastAsia="Times New Roman" w:hAnsi="Calibri" w:cs="Times New Roman"/>
      <w:lang w:val="ru-RU"/>
    </w:rPr>
  </w:style>
  <w:style w:type="character" w:customStyle="1" w:styleId="a5">
    <w:name w:val="Текст выноски Знак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a6">
    <w:name w:val="Тема примечания Знак"/>
    <w:rPr>
      <w:rFonts w:ascii="Calibri" w:eastAsia="Times New Roman" w:hAnsi="Calibri" w:cs="Times New Roman"/>
      <w:b/>
      <w:bCs/>
      <w:lang w:val="ru-RU"/>
    </w:rPr>
  </w:style>
  <w:style w:type="character" w:customStyle="1" w:styleId="31">
    <w:name w:val="Оглавление 31"/>
    <w:rPr>
      <w:color w:val="800000"/>
      <w:u w:val="single"/>
    </w:rPr>
  </w:style>
  <w:style w:type="paragraph" w:styleId="4">
    <w:name w:val="toc 4"/>
    <w:basedOn w:val="a"/>
    <w:next w:val="5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5">
    <w:name w:val="toc 5"/>
    <w:basedOn w:val="a"/>
    <w:pPr>
      <w:spacing w:after="120"/>
    </w:pPr>
  </w:style>
  <w:style w:type="paragraph" w:styleId="6">
    <w:name w:val="toc 6"/>
    <w:basedOn w:val="5"/>
    <w:rPr>
      <w:rFonts w:cs="Mangal"/>
    </w:rPr>
  </w:style>
  <w:style w:type="paragraph" w:customStyle="1" w:styleId="10">
    <w:name w:val="Название1"/>
    <w:basedOn w:val="a"/>
    <w:pPr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Pr>
      <w:rFonts w:cs="Mangal"/>
    </w:rPr>
  </w:style>
  <w:style w:type="paragraph" w:customStyle="1" w:styleId="12">
    <w:name w:val="Текст примечания1"/>
    <w:basedOn w:val="a"/>
    <w:pPr>
      <w:spacing w:line="240" w:lineRule="auto"/>
    </w:pPr>
    <w:rPr>
      <w:sz w:val="20"/>
      <w:szCs w:val="20"/>
    </w:rPr>
  </w:style>
  <w:style w:type="paragraph" w:styleId="a7">
    <w:name w:val="Normal Inden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footnote text"/>
    <w:basedOn w:val="12"/>
    <w:next w:val="12"/>
    <w:pPr>
      <w:spacing w:line="276" w:lineRule="auto"/>
    </w:pPr>
    <w:rPr>
      <w:b/>
      <w:bCs/>
    </w:rPr>
  </w:style>
  <w:style w:type="paragraph" w:customStyle="1" w:styleId="a9">
    <w:name w:val="Содержимое таблицы"/>
    <w:basedOn w:val="a"/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03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6524</CharactersWithSpaces>
  <SharedDoc>false</SharedDoc>
  <HLinks>
    <vt:vector size="30" baseType="variant">
      <vt:variant>
        <vt:i4>2621494</vt:i4>
      </vt:variant>
      <vt:variant>
        <vt:i4>12</vt:i4>
      </vt:variant>
      <vt:variant>
        <vt:i4>0</vt:i4>
      </vt:variant>
      <vt:variant>
        <vt:i4>5</vt:i4>
      </vt:variant>
      <vt:variant>
        <vt:lpwstr>https://lifeup.com.ua/test/</vt:lpwstr>
      </vt:variant>
      <vt:variant>
        <vt:lpwstr/>
      </vt:variant>
      <vt:variant>
        <vt:i4>3735601</vt:i4>
      </vt:variant>
      <vt:variant>
        <vt:i4>9</vt:i4>
      </vt:variant>
      <vt:variant>
        <vt:i4>0</vt:i4>
      </vt:variant>
      <vt:variant>
        <vt:i4>5</vt:i4>
      </vt:variant>
      <vt:variant>
        <vt:lpwstr>https://lifeup.com.ua/</vt:lpwstr>
      </vt:variant>
      <vt:variant>
        <vt:lpwstr/>
      </vt:variant>
      <vt:variant>
        <vt:i4>1114136</vt:i4>
      </vt:variant>
      <vt:variant>
        <vt:i4>6</vt:i4>
      </vt:variant>
      <vt:variant>
        <vt:i4>0</vt:i4>
      </vt:variant>
      <vt:variant>
        <vt:i4>5</vt:i4>
      </vt:variant>
      <vt:variant>
        <vt:lpwstr>https://youtu.be/XPKr7yEvHAY</vt:lpwstr>
      </vt:variant>
      <vt:variant>
        <vt:lpwstr/>
      </vt:variant>
      <vt:variant>
        <vt:i4>131082</vt:i4>
      </vt:variant>
      <vt:variant>
        <vt:i4>3</vt:i4>
      </vt:variant>
      <vt:variant>
        <vt:i4>0</vt:i4>
      </vt:variant>
      <vt:variant>
        <vt:i4>5</vt:i4>
      </vt:variant>
      <vt:variant>
        <vt:lpwstr>https://youtu.be/wufA-pqBMXc</vt:lpwstr>
      </vt:variant>
      <vt:variant>
        <vt:lpwstr/>
      </vt:variant>
      <vt:variant>
        <vt:i4>2555951</vt:i4>
      </vt:variant>
      <vt:variant>
        <vt:i4>0</vt:i4>
      </vt:variant>
      <vt:variant>
        <vt:i4>0</vt:i4>
      </vt:variant>
      <vt:variant>
        <vt:i4>5</vt:i4>
      </vt:variant>
      <vt:variant>
        <vt:lpwstr>http://damnprojects.ru/LifeUP/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cp:lastModifiedBy>user</cp:lastModifiedBy>
  <cp:revision>2</cp:revision>
  <cp:lastPrinted>2018-06-01T11:39:00Z</cp:lastPrinted>
  <dcterms:created xsi:type="dcterms:W3CDTF">2018-06-19T09:28:00Z</dcterms:created>
  <dcterms:modified xsi:type="dcterms:W3CDTF">2018-06-19T09:28:00Z</dcterms:modified>
</cp:coreProperties>
</file>
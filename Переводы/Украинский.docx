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2E" w:rsidRDefault="00087F2E">
      <w:pPr>
        <w:rPr>
          <w:i/>
          <w:color w:val="FF0000"/>
          <w:lang w:val="uk-UA"/>
        </w:rPr>
      </w:pPr>
    </w:p>
    <w:p w:rsidR="00087F2E" w:rsidRDefault="00087F2E">
      <w:pPr>
        <w:rPr>
          <w:i/>
          <w:color w:val="FF0000"/>
          <w:lang w:val="uk-UA"/>
        </w:rPr>
      </w:pPr>
    </w:p>
    <w:p w:rsidR="00087F2E" w:rsidRDefault="00087F2E">
      <w:pPr>
        <w:rPr>
          <w:i/>
          <w:color w:val="FF0000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09"/>
        <w:gridCol w:w="5386"/>
        <w:gridCol w:w="5387"/>
      </w:tblGrid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№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Русский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53B7A">
            <w:pPr>
              <w:spacing w:after="0" w:line="240" w:lineRule="auto"/>
              <w:rPr>
                <w:lang w:val="uk-UA"/>
              </w:rPr>
            </w:pPr>
            <w:r w:rsidRPr="00E53B7A">
              <w:rPr>
                <w:lang w:val="uk-UA"/>
              </w:rPr>
              <w:t>Українська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Хотите отправиться в новое путешествие? Устали добираться на работу несколькими видами транспорта, или ищете веселую компанию, чтобы поехать в отпуск? Уделите всего пару минут и узнайте о новой платформе «LIFEUP». Мы поможем вам быстро решить эти задачи и предлагаем ещё 99+  «плюшек», которые упростят вам жизнь!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610059" w:rsidP="008C4E4E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Бажаєте</w:t>
            </w:r>
            <w:r w:rsidR="00EC170B" w:rsidRPr="00E53B7A">
              <w:rPr>
                <w:sz w:val="22"/>
                <w:szCs w:val="22"/>
                <w:lang w:val="uk-UA"/>
              </w:rPr>
              <w:t xml:space="preserve"> відправитися </w:t>
            </w:r>
            <w:r w:rsidRPr="00E53B7A">
              <w:rPr>
                <w:sz w:val="22"/>
                <w:szCs w:val="22"/>
                <w:lang w:val="uk-UA"/>
              </w:rPr>
              <w:t>у</w:t>
            </w:r>
            <w:r w:rsidR="00EC170B" w:rsidRPr="00E53B7A">
              <w:rPr>
                <w:sz w:val="22"/>
                <w:szCs w:val="22"/>
                <w:lang w:val="uk-UA"/>
              </w:rPr>
              <w:t xml:space="preserve"> нову подорож? Втомилися </w:t>
            </w:r>
            <w:r w:rsidR="00B04650" w:rsidRPr="00E53B7A">
              <w:rPr>
                <w:sz w:val="22"/>
                <w:szCs w:val="22"/>
                <w:lang w:val="uk-UA"/>
              </w:rPr>
              <w:t>діставатися</w:t>
            </w:r>
            <w:r w:rsidR="00EC170B" w:rsidRPr="00E53B7A">
              <w:rPr>
                <w:sz w:val="22"/>
                <w:szCs w:val="22"/>
                <w:lang w:val="uk-UA"/>
              </w:rPr>
              <w:t xml:space="preserve"> </w:t>
            </w:r>
            <w:r w:rsidR="00B04650" w:rsidRPr="00E53B7A">
              <w:rPr>
                <w:sz w:val="22"/>
                <w:szCs w:val="22"/>
                <w:lang w:val="uk-UA"/>
              </w:rPr>
              <w:t>роботи</w:t>
            </w:r>
            <w:r w:rsidR="00EC170B" w:rsidRPr="00E53B7A">
              <w:rPr>
                <w:sz w:val="22"/>
                <w:szCs w:val="22"/>
                <w:lang w:val="uk-UA"/>
              </w:rPr>
              <w:t xml:space="preserve"> кількома видами транспорту, або шукаєте веселу компанію, щоб поїхати у відпустку? Приділіть всього </w:t>
            </w:r>
            <w:r w:rsidR="00504FED" w:rsidRPr="00E53B7A">
              <w:rPr>
                <w:sz w:val="22"/>
                <w:szCs w:val="22"/>
                <w:lang w:val="uk-UA"/>
              </w:rPr>
              <w:t>декілька</w:t>
            </w:r>
            <w:r w:rsidR="00EC170B" w:rsidRPr="00E53B7A">
              <w:rPr>
                <w:sz w:val="22"/>
                <w:szCs w:val="22"/>
                <w:lang w:val="uk-UA"/>
              </w:rPr>
              <w:t xml:space="preserve"> хвилин і дізнайтеся про нову платформу «LIFEUP». Ми допоможемо вам швидко вирішити ці завдання і пропонуємо ще 99+ «</w:t>
            </w:r>
            <w:r w:rsidR="008C4E4E">
              <w:rPr>
                <w:color w:val="FF0000"/>
                <w:sz w:val="22"/>
                <w:szCs w:val="22"/>
                <w:lang w:val="uk-UA"/>
              </w:rPr>
              <w:t>можливостей</w:t>
            </w:r>
            <w:r w:rsidR="00EC170B" w:rsidRPr="00E53B7A">
              <w:rPr>
                <w:sz w:val="22"/>
                <w:szCs w:val="22"/>
                <w:lang w:val="uk-UA"/>
              </w:rPr>
              <w:t>», які спростять вам життя!</w:t>
            </w:r>
            <w:bookmarkStart w:id="0" w:name="_GoBack"/>
            <w:bookmarkEnd w:id="0"/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1.0. кнопка=&gt;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Промо-ролик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:rsidR="00EC170B" w:rsidRPr="00E53B7A" w:rsidRDefault="00EC170B" w:rsidP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Промо-ролик</w:t>
            </w:r>
          </w:p>
          <w:p w:rsidR="00087F2E" w:rsidRPr="00E53B7A" w:rsidRDefault="00087F2E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</w:p>
        </w:tc>
      </w:tr>
      <w:tr w:rsidR="00087F2E">
        <w:trPr>
          <w:trHeight w:val="1117"/>
        </w:trPr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 Правый блок с обзорами: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Обзоры: 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"Весь мир уже перед вами"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"Ищите и находите"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"Путешествуйте без границ"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"Общайтесь на любом языке"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:rsidR="00EC170B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>Відео огляди:</w:t>
            </w:r>
          </w:p>
          <w:p w:rsidR="00EC170B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>1. "Весь світ вже перед вами"</w:t>
            </w:r>
          </w:p>
          <w:p w:rsidR="00EC170B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>2. "Шукайте і знаходьте"</w:t>
            </w:r>
          </w:p>
          <w:p w:rsidR="00EC170B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>3. "Подорожуйте без кордонів"</w:t>
            </w:r>
          </w:p>
          <w:p w:rsidR="00087F2E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>4. "Спілкуйтеся на будь-якій мові"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1.2.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приложением «LIFEUP» вы сможете: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З додатком «LIFEUP» ви зможете: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1.3.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:rsidR="00087F2E" w:rsidRPr="00E53B7A" w:rsidRDefault="00087F2E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Комфортно путешествовать, даже с небольшим бюджетом.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Комфортно подорожувати, навіть з невеликим бюджетом.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Находить людей по интересам и вместе планировать любые поездки по всему миру.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Знаходити людей за інтересами і разом планувати будь-які поїздки по всьому світу.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Делиться своими впечатлениями и опытом с другими пользователями.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Ділитися своїми враженнями і досвідом з іншими користувачами.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Общаться с интересными людьми по всему миру, не говоря на их языке.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Спілкуватися з цікавими людьми по всьому світу, не розмовляючи їхньою мовою.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Быстро находить жилье на любой вкус и бюджет, даже «2м² FREE*», а </w:t>
            </w:r>
            <w:proofErr w:type="gramStart"/>
            <w:r>
              <w:rPr>
                <w:sz w:val="22"/>
                <w:szCs w:val="22"/>
              </w:rPr>
              <w:t>так же</w:t>
            </w:r>
            <w:proofErr w:type="gramEnd"/>
            <w:r>
              <w:rPr>
                <w:sz w:val="22"/>
                <w:szCs w:val="22"/>
              </w:rPr>
              <w:t xml:space="preserve"> разделять с путешественниками свое. (мелкий шрифт в углу текст) </w:t>
            </w:r>
            <w:r>
              <w:rPr>
                <w:sz w:val="18"/>
                <w:szCs w:val="18"/>
              </w:rPr>
              <w:t>*два метра квадратных бесплатно, для «поспать достаточно»)</w:t>
            </w:r>
          </w:p>
        </w:tc>
        <w:tc>
          <w:tcPr>
            <w:tcW w:w="5387" w:type="dxa"/>
            <w:shd w:val="clear" w:color="000000" w:fill="FFFFFF"/>
          </w:tcPr>
          <w:p w:rsidR="00087F2E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 xml:space="preserve">Швидко знаходити житло на будь-який смак і бюджет, навіть «2м² FREE *», а </w:t>
            </w:r>
            <w:r w:rsidR="00ED4AEE" w:rsidRPr="00E53B7A">
              <w:rPr>
                <w:sz w:val="22"/>
                <w:szCs w:val="22"/>
                <w:lang w:val="uk-UA"/>
              </w:rPr>
              <w:t>також</w:t>
            </w:r>
            <w:r w:rsidRPr="00E53B7A">
              <w:rPr>
                <w:sz w:val="22"/>
                <w:szCs w:val="22"/>
                <w:lang w:val="uk-UA"/>
              </w:rPr>
              <w:t xml:space="preserve"> розділяти з мандрівниками своє.</w:t>
            </w:r>
          </w:p>
          <w:p w:rsidR="00E53B7A" w:rsidRPr="00E53B7A" w:rsidRDefault="00E53B7A" w:rsidP="00E53B7A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>
              <w:rPr>
                <w:sz w:val="18"/>
                <w:szCs w:val="18"/>
              </w:rPr>
              <w:t>*</w:t>
            </w:r>
            <w:r w:rsidRPr="00E53B7A">
              <w:rPr>
                <w:sz w:val="18"/>
                <w:szCs w:val="18"/>
                <w:lang w:val="uk-UA"/>
              </w:rPr>
              <w:t>два квадратних метри безопл</w:t>
            </w:r>
            <w:r>
              <w:rPr>
                <w:sz w:val="18"/>
                <w:szCs w:val="18"/>
                <w:lang w:val="uk-UA"/>
              </w:rPr>
              <w:t xml:space="preserve">атно, </w:t>
            </w:r>
            <w:r w:rsidRPr="00E53B7A">
              <w:rPr>
                <w:sz w:val="18"/>
                <w:szCs w:val="18"/>
                <w:lang w:val="uk-UA"/>
              </w:rPr>
              <w:t>«аби було де прилягти»)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7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Пользоваться виртуальным автостопом и искать попутчиков куда угодно, на дачу</w:t>
            </w:r>
            <w:r w:rsidR="00ED4AE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на работу или другой континент.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Користуватися віртуальним автостопом і шукати попутників куди завгодно, на дачу</w:t>
            </w:r>
            <w:r w:rsidR="00ED4AEE" w:rsidRPr="00E53B7A">
              <w:rPr>
                <w:sz w:val="22"/>
                <w:szCs w:val="22"/>
                <w:lang w:val="uk-UA"/>
              </w:rPr>
              <w:t>,</w:t>
            </w:r>
            <w:r w:rsidRPr="00E53B7A">
              <w:rPr>
                <w:sz w:val="22"/>
                <w:szCs w:val="22"/>
                <w:lang w:val="uk-UA"/>
              </w:rPr>
              <w:t xml:space="preserve"> на роботу або інший континент.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Находить любые туристические сервисы и локации всего в 3 клика.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 w:rsidP="00E53B7A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Знаходити будь-які туристичні сервіси та локації всього в 3 клік</w:t>
            </w:r>
            <w:r w:rsidR="00E53B7A">
              <w:rPr>
                <w:sz w:val="22"/>
                <w:szCs w:val="22"/>
                <w:lang w:val="uk-UA"/>
              </w:rPr>
              <w:t>и</w:t>
            </w:r>
            <w:r w:rsidRPr="00E53B7A">
              <w:rPr>
                <w:sz w:val="22"/>
                <w:szCs w:val="22"/>
                <w:lang w:val="uk-UA"/>
              </w:rPr>
              <w:t>.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Арендовать транспорт и снаряжение для активного отдыха в любом городе или стране.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Орендувати транспорт і спорядження для активного відпочинку в будь-якому місті чи країні.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Быть свободными, активными и жить насыщенной жизнью, полной ярких впечатлений и интересных знакомств!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 xml:space="preserve">Бути вільними, активними і жити насиченим життям, </w:t>
            </w:r>
            <w:r w:rsidR="00FC0BA9" w:rsidRPr="00E53B7A">
              <w:rPr>
                <w:sz w:val="22"/>
                <w:szCs w:val="22"/>
                <w:lang w:val="uk-UA"/>
              </w:rPr>
              <w:t>повним</w:t>
            </w:r>
            <w:r w:rsidRPr="00E53B7A">
              <w:rPr>
                <w:sz w:val="22"/>
                <w:szCs w:val="22"/>
                <w:lang w:val="uk-UA"/>
              </w:rPr>
              <w:t xml:space="preserve"> яскравих вражень і цікавих знайомств!</w:t>
            </w:r>
          </w:p>
        </w:tc>
      </w:tr>
      <w:tr w:rsidR="00087F2E" w:rsidRPr="00A84B43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Нам по пути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Нам по дорозі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Удобный интерфейс и креативный дизайн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Зручний інтерфейс і креативний дизайн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Социальное интегрирование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соціальне інтегрування</w:t>
            </w:r>
          </w:p>
        </w:tc>
      </w:tr>
      <w:tr w:rsidR="00087F2E" w:rsidTr="00EC170B">
        <w:trPr>
          <w:trHeight w:val="464"/>
        </w:trPr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Мультифункциональность</w:t>
            </w:r>
            <w:proofErr w:type="spellEnd"/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proofErr w:type="spellStart"/>
            <w:r w:rsidRPr="00E53B7A">
              <w:rPr>
                <w:sz w:val="22"/>
                <w:szCs w:val="22"/>
                <w:lang w:val="uk-UA"/>
              </w:rPr>
              <w:t>Мультифункціональність</w:t>
            </w:r>
            <w:proofErr w:type="spellEnd"/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Прототип - оцените удобство нашего интерфейса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 xml:space="preserve">Прототип – </w:t>
            </w:r>
            <w:r w:rsidR="00FC0BA9" w:rsidRPr="00E53B7A">
              <w:rPr>
                <w:sz w:val="22"/>
                <w:szCs w:val="22"/>
                <w:lang w:val="uk-UA"/>
              </w:rPr>
              <w:t>оцініть</w:t>
            </w:r>
            <w:r w:rsidRPr="00E53B7A">
              <w:rPr>
                <w:sz w:val="22"/>
                <w:szCs w:val="22"/>
                <w:lang w:val="uk-UA"/>
              </w:rPr>
              <w:t xml:space="preserve"> зручність нашого інтерфейсу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интерактивный прототип. Чтобы посмотреть, как работает приложение, кликните по экрану.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 w:rsidP="00E53B7A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 xml:space="preserve">Це інтерактивний прототип. Щоб подивитися, як працює додаток, </w:t>
            </w:r>
            <w:proofErr w:type="spellStart"/>
            <w:r w:rsidRPr="00E53B7A">
              <w:rPr>
                <w:sz w:val="22"/>
                <w:szCs w:val="22"/>
                <w:lang w:val="uk-UA"/>
              </w:rPr>
              <w:t>клікніть</w:t>
            </w:r>
            <w:proofErr w:type="spellEnd"/>
            <w:r w:rsidRPr="00E53B7A">
              <w:rPr>
                <w:sz w:val="22"/>
                <w:szCs w:val="22"/>
                <w:lang w:val="uk-UA"/>
              </w:rPr>
              <w:t xml:space="preserve"> по екран</w:t>
            </w:r>
            <w:r w:rsidR="00E53B7A">
              <w:rPr>
                <w:sz w:val="22"/>
                <w:szCs w:val="22"/>
                <w:lang w:val="uk-UA"/>
              </w:rPr>
              <w:t>у</w:t>
            </w:r>
            <w:r w:rsidRPr="00E53B7A">
              <w:rPr>
                <w:sz w:val="22"/>
                <w:szCs w:val="22"/>
                <w:lang w:val="uk-UA"/>
              </w:rPr>
              <w:t>.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Отзывы о проекте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i/>
                <w:color w:val="FF0000"/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Відгуки про проект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17.1.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Что говорят о нас пользователи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790598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Що говорять про нас користувачі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:rsidR="00087F2E" w:rsidRPr="00E53B7A" w:rsidRDefault="00087F2E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Нам важен каждый ваш комментарий, ведь мы разрабатываем приложение для вас!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Нам важливий кожен ваш коментар, адже ми розробляємо програму для вас!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19.1. кнопка=&gt;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Отправить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53B7A" w:rsidP="00E53B7A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Надісл</w:t>
            </w:r>
            <w:r w:rsidR="00EC170B" w:rsidRPr="00E53B7A">
              <w:rPr>
                <w:sz w:val="22"/>
                <w:szCs w:val="22"/>
                <w:lang w:val="uk-UA"/>
              </w:rPr>
              <w:t>ати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наша команда- Наша команда – это заряженные амбициями  и энергией люди, которые любят то</w:t>
            </w:r>
            <w:r w:rsidR="00727D9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что они делают!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 w:rsidP="00E53B7A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наша команда</w:t>
            </w:r>
            <w:r w:rsidR="00E53B7A">
              <w:rPr>
                <w:sz w:val="22"/>
                <w:szCs w:val="22"/>
                <w:lang w:val="uk-UA"/>
              </w:rPr>
              <w:t xml:space="preserve"> </w:t>
            </w:r>
            <w:r w:rsidRPr="00E53B7A">
              <w:rPr>
                <w:sz w:val="22"/>
                <w:szCs w:val="22"/>
                <w:lang w:val="uk-UA"/>
              </w:rPr>
              <w:t>-</w:t>
            </w:r>
            <w:r w:rsidR="00E53B7A">
              <w:rPr>
                <w:sz w:val="22"/>
                <w:szCs w:val="22"/>
                <w:lang w:val="uk-UA"/>
              </w:rPr>
              <w:t xml:space="preserve"> </w:t>
            </w:r>
            <w:r w:rsidRPr="00E53B7A">
              <w:rPr>
                <w:sz w:val="22"/>
                <w:szCs w:val="22"/>
                <w:lang w:val="uk-UA"/>
              </w:rPr>
              <w:t xml:space="preserve">Наша команда </w:t>
            </w:r>
            <w:r w:rsidR="00E53B7A">
              <w:rPr>
                <w:sz w:val="22"/>
                <w:szCs w:val="22"/>
                <w:lang w:val="uk-UA"/>
              </w:rPr>
              <w:softHyphen/>
              <w:t>–</w:t>
            </w:r>
            <w:r w:rsidRPr="00E53B7A">
              <w:rPr>
                <w:sz w:val="22"/>
                <w:szCs w:val="22"/>
                <w:lang w:val="uk-UA"/>
              </w:rPr>
              <w:t xml:space="preserve"> це заряджені </w:t>
            </w:r>
            <w:r w:rsidR="00727D97" w:rsidRPr="00E53B7A">
              <w:rPr>
                <w:sz w:val="22"/>
                <w:szCs w:val="22"/>
                <w:lang w:val="uk-UA"/>
              </w:rPr>
              <w:t xml:space="preserve"> енергією та амбіціями люди</w:t>
            </w:r>
            <w:r w:rsidRPr="00E53B7A">
              <w:rPr>
                <w:sz w:val="22"/>
                <w:szCs w:val="22"/>
                <w:lang w:val="uk-UA"/>
              </w:rPr>
              <w:t>, які люблять те</w:t>
            </w:r>
            <w:r w:rsidR="00727D97" w:rsidRPr="00E53B7A">
              <w:rPr>
                <w:sz w:val="22"/>
                <w:szCs w:val="22"/>
                <w:lang w:val="uk-UA"/>
              </w:rPr>
              <w:t xml:space="preserve">, </w:t>
            </w:r>
            <w:r w:rsidRPr="00E53B7A">
              <w:rPr>
                <w:sz w:val="22"/>
                <w:szCs w:val="22"/>
                <w:lang w:val="uk-UA"/>
              </w:rPr>
              <w:t>що вони роблять!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Путешествия для человека открывают новые горизонты, помогают найти себя или получить свежие эмоции, завести новые полезные и интересные знакомства, возможно найти свою любовь. </w:t>
            </w:r>
            <w:proofErr w:type="spellStart"/>
            <w:r>
              <w:rPr>
                <w:sz w:val="22"/>
                <w:szCs w:val="22"/>
              </w:rPr>
              <w:t>LifeUP</w:t>
            </w:r>
            <w:proofErr w:type="spellEnd"/>
            <w:r>
              <w:rPr>
                <w:sz w:val="22"/>
                <w:szCs w:val="22"/>
              </w:rPr>
              <w:t xml:space="preserve"> как </w:t>
            </w:r>
            <w:ins w:id="1" w:author="Maria Shevchenko" w:date="2018-05-31T17:15:00Z">
              <w:r>
                <w:rPr>
                  <w:sz w:val="22"/>
                  <w:szCs w:val="22"/>
                </w:rPr>
                <w:t xml:space="preserve"> </w:t>
              </w:r>
            </w:ins>
            <w:r>
              <w:rPr>
                <w:sz w:val="22"/>
                <w:szCs w:val="22"/>
              </w:rPr>
              <w:t xml:space="preserve">приложение поможет </w:t>
            </w:r>
            <w:r w:rsidR="009978FD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 xml:space="preserve">ам решить 99+ задач в коммуникации и передвижении в целом. 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 xml:space="preserve">Подорожі для людини відкривають нові горизонти, допомагають знайти себе або отримати свіжі емоції, завести нові корисні </w:t>
            </w:r>
            <w:r w:rsidR="009978FD" w:rsidRPr="00E53B7A">
              <w:rPr>
                <w:sz w:val="22"/>
                <w:szCs w:val="22"/>
                <w:lang w:val="uk-UA"/>
              </w:rPr>
              <w:t>та</w:t>
            </w:r>
            <w:r w:rsidRPr="00E53B7A">
              <w:rPr>
                <w:sz w:val="22"/>
                <w:szCs w:val="22"/>
                <w:lang w:val="uk-UA"/>
              </w:rPr>
              <w:t xml:space="preserve"> цікаві знайомства, можливо знайти </w:t>
            </w:r>
            <w:r w:rsidR="009978FD" w:rsidRPr="00E53B7A">
              <w:rPr>
                <w:sz w:val="22"/>
                <w:szCs w:val="22"/>
                <w:lang w:val="uk-UA"/>
              </w:rPr>
              <w:t>своє кохання</w:t>
            </w:r>
            <w:r w:rsidRPr="00E53B7A">
              <w:rPr>
                <w:sz w:val="22"/>
                <w:szCs w:val="22"/>
                <w:lang w:val="uk-UA"/>
              </w:rPr>
              <w:t xml:space="preserve">. </w:t>
            </w:r>
            <w:proofErr w:type="spellStart"/>
            <w:r w:rsidRPr="00E53B7A">
              <w:rPr>
                <w:sz w:val="22"/>
                <w:szCs w:val="22"/>
                <w:lang w:val="uk-UA"/>
              </w:rPr>
              <w:t>LifeUP</w:t>
            </w:r>
            <w:proofErr w:type="spellEnd"/>
            <w:r w:rsidRPr="00E53B7A">
              <w:rPr>
                <w:sz w:val="22"/>
                <w:szCs w:val="22"/>
                <w:lang w:val="uk-UA"/>
              </w:rPr>
              <w:t xml:space="preserve"> як додаток допоможе </w:t>
            </w:r>
            <w:r w:rsidR="009978FD" w:rsidRPr="00E53B7A">
              <w:rPr>
                <w:sz w:val="22"/>
                <w:szCs w:val="22"/>
                <w:lang w:val="uk-UA"/>
              </w:rPr>
              <w:t>В</w:t>
            </w:r>
            <w:r w:rsidRPr="00E53B7A">
              <w:rPr>
                <w:sz w:val="22"/>
                <w:szCs w:val="22"/>
                <w:lang w:val="uk-UA"/>
              </w:rPr>
              <w:t>ам вирішити 99+ завдань в комунікації і пересуванні в цілому.</w:t>
            </w:r>
          </w:p>
        </w:tc>
      </w:tr>
      <w:tr w:rsidR="00087F2E" w:rsidRPr="00A84B43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ПОНРАВИЛСЯ НАШ ПРОЕКТ?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Сподобався проект?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22.1. кнопка=&gt;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увидеть больше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Дізнатися більше</w:t>
            </w:r>
          </w:p>
        </w:tc>
      </w:tr>
      <w:tr w:rsidR="00087F2E" w:rsidRPr="00CA4009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i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Поддержать - ПРИСОЕДИНИТЬСЯ К РАЗРАБОТКЕ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i/>
                <w:color w:val="FF0000"/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Підтримати – Приє</w:t>
            </w:r>
            <w:r w:rsidR="007654DD" w:rsidRPr="00E53B7A">
              <w:rPr>
                <w:sz w:val="22"/>
                <w:szCs w:val="22"/>
                <w:lang w:val="uk-UA"/>
              </w:rPr>
              <w:t>д</w:t>
            </w:r>
            <w:r w:rsidRPr="00E53B7A">
              <w:rPr>
                <w:sz w:val="22"/>
                <w:szCs w:val="22"/>
                <w:lang w:val="uk-UA"/>
              </w:rPr>
              <w:t>натися до розробки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24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«LIFEUP» – это уникальная платформа, Каждый участник команды вложил много сил и средств для разработки и реализации этой идеи. 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некоммерческий проект, поэтому нам нужна ваша помощь для развития платформы. Вместе мы сможем!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Поддержать «LIFEUP» можно так: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рассказать о нас своим знакомым и друзьям. Поделиться ссылкой на проект в социальных сетях или просто поверить в нас;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принять участие в разработке;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оказать проекту финансовую помощь. Для этого просто нажмите кнопку одной из удобных для вас платежных систем. Пожалуйста, в назначении платежа укажите: «Помощь LIFEUP».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:rsidR="00EC170B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 xml:space="preserve">«LIFEUP» - це унікальна платформа, </w:t>
            </w:r>
            <w:r w:rsidR="007654DD" w:rsidRPr="00E53B7A">
              <w:rPr>
                <w:color w:val="000000"/>
                <w:sz w:val="22"/>
                <w:szCs w:val="22"/>
                <w:lang w:val="uk-UA"/>
              </w:rPr>
              <w:t>к</w:t>
            </w:r>
            <w:r w:rsidRPr="00E53B7A">
              <w:rPr>
                <w:color w:val="000000"/>
                <w:sz w:val="22"/>
                <w:szCs w:val="22"/>
                <w:lang w:val="uk-UA"/>
              </w:rPr>
              <w:t>ожен учасник команди вклав багато сил і коштів для розробки і реалізації цієї ідеї.</w:t>
            </w:r>
          </w:p>
          <w:p w:rsidR="00EC170B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>Це некомерційний проект, тому нам потрібна ваша допомога для розвитку платформи. Разом ми зможемо!</w:t>
            </w:r>
          </w:p>
          <w:p w:rsidR="00EC170B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>  Підтримати «LIFEUP» можна так:</w:t>
            </w:r>
          </w:p>
          <w:p w:rsidR="00EC170B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>1) розповісти про нас своїм знайомим і друзям. Поділитися посиланням на проект в соціальних мережах або просто повірити в нас;</w:t>
            </w:r>
          </w:p>
          <w:p w:rsidR="00EC170B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>2) взяти участь в розробці;</w:t>
            </w:r>
          </w:p>
          <w:p w:rsidR="00087F2E" w:rsidRPr="00E53B7A" w:rsidRDefault="00EC170B" w:rsidP="00EC170B">
            <w:pPr>
              <w:spacing w:after="0" w:line="240" w:lineRule="auto"/>
              <w:rPr>
                <w:color w:val="000000"/>
                <w:sz w:val="22"/>
                <w:szCs w:val="22"/>
                <w:lang w:val="uk-UA"/>
              </w:rPr>
            </w:pPr>
            <w:r w:rsidRPr="00E53B7A">
              <w:rPr>
                <w:color w:val="000000"/>
                <w:sz w:val="22"/>
                <w:szCs w:val="22"/>
                <w:lang w:val="uk-UA"/>
              </w:rPr>
              <w:t xml:space="preserve">3) надати проекту фінансову допомогу. Для цього просто натисніть кнопку </w:t>
            </w:r>
            <w:r w:rsidR="00BE0DC9" w:rsidRPr="00E53B7A">
              <w:rPr>
                <w:color w:val="000000"/>
                <w:sz w:val="22"/>
                <w:szCs w:val="22"/>
                <w:lang w:val="uk-UA"/>
              </w:rPr>
              <w:t>одної</w:t>
            </w:r>
            <w:r w:rsidRPr="00E53B7A">
              <w:rPr>
                <w:color w:val="000000"/>
                <w:sz w:val="22"/>
                <w:szCs w:val="22"/>
                <w:lang w:val="uk-UA"/>
              </w:rPr>
              <w:t xml:space="preserve"> з</w:t>
            </w:r>
            <w:r w:rsidR="00BE0DC9" w:rsidRPr="00E53B7A">
              <w:rPr>
                <w:color w:val="000000"/>
                <w:sz w:val="22"/>
                <w:szCs w:val="22"/>
                <w:lang w:val="uk-UA"/>
              </w:rPr>
              <w:t>і зручних</w:t>
            </w:r>
            <w:r w:rsidRPr="00E53B7A">
              <w:rPr>
                <w:color w:val="000000"/>
                <w:sz w:val="22"/>
                <w:szCs w:val="22"/>
                <w:lang w:val="uk-UA"/>
              </w:rPr>
              <w:t xml:space="preserve"> для вас платіжних систем. Будь ласка, в призначенні платежу вкажіть: «Допомога LIFEUP».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</w:pPr>
            <w:r>
              <w:rPr>
                <w:sz w:val="22"/>
                <w:szCs w:val="22"/>
              </w:rPr>
              <w:t xml:space="preserve">25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</w:pPr>
          </w:p>
        </w:tc>
        <w:tc>
          <w:tcPr>
            <w:tcW w:w="5387" w:type="dxa"/>
            <w:shd w:val="clear" w:color="000000" w:fill="FFFFFF"/>
          </w:tcPr>
          <w:p w:rsidR="00087F2E" w:rsidRPr="00E53B7A" w:rsidRDefault="00087F2E">
            <w:pPr>
              <w:spacing w:after="0" w:line="240" w:lineRule="auto"/>
              <w:rPr>
                <w:i/>
                <w:color w:val="FF0000"/>
                <w:sz w:val="22"/>
                <w:szCs w:val="22"/>
                <w:lang w:val="uk-UA"/>
              </w:rPr>
            </w:pP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Наши контакты - Напишите нам или позвоните, чтобы узнать подробности о нашем мобильном приложении.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Наші контакти - Напишіть нам або зателефонуйте, щоб дізнатися подробиці про наш мобільний додаток.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26.1.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Остались вопросы?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Залишились запитання?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26.2.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Напишите нам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Напишіть нам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26.3. кнопка=&gt;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Написать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Написати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Мы умеем быть благодарными! Напишите нам, какой вид помощи вы оказали проекту, и 15 августа среди самых активных участников мы разыграем: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Ми вміємо бути вдячними! Напишіть нам, який вид допомоги ви надали проекту, і 15 серпня серед найактивніших учасників ми розіграємо:</w:t>
            </w:r>
          </w:p>
        </w:tc>
      </w:tr>
      <w:tr w:rsidR="00087F2E" w:rsidRPr="00EC170B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  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Бонус) </w:t>
            </w:r>
          </w:p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Наклейки или исходники с логотипом могут получить все, просто напишите нам об этом =)</w:t>
            </w:r>
          </w:p>
        </w:tc>
        <w:tc>
          <w:tcPr>
            <w:tcW w:w="5387" w:type="dxa"/>
            <w:shd w:val="clear" w:color="000000" w:fill="FFFFFF"/>
          </w:tcPr>
          <w:p w:rsidR="00EC170B" w:rsidRPr="00E53B7A" w:rsidRDefault="00EC170B" w:rsidP="00EC170B">
            <w:pPr>
              <w:rPr>
                <w:lang w:val="uk-UA"/>
              </w:rPr>
            </w:pPr>
            <w:r w:rsidRPr="00E53B7A">
              <w:rPr>
                <w:lang w:val="uk-UA"/>
              </w:rPr>
              <w:t>бонус)</w:t>
            </w:r>
          </w:p>
          <w:p w:rsidR="00087F2E" w:rsidRPr="00E53B7A" w:rsidRDefault="00EC170B" w:rsidP="00E53B7A">
            <w:pPr>
              <w:rPr>
                <w:lang w:val="uk-UA"/>
              </w:rPr>
            </w:pPr>
            <w:r w:rsidRPr="00E53B7A">
              <w:rPr>
                <w:lang w:val="uk-UA"/>
              </w:rPr>
              <w:t xml:space="preserve">Наклейки або </w:t>
            </w:r>
            <w:r w:rsidR="00E53B7A">
              <w:rPr>
                <w:lang w:val="uk-UA"/>
              </w:rPr>
              <w:t>вихідний код</w:t>
            </w:r>
            <w:r w:rsidRPr="00E53B7A">
              <w:rPr>
                <w:lang w:val="uk-UA"/>
              </w:rPr>
              <w:t xml:space="preserve"> з логотипом </w:t>
            </w:r>
            <w:r w:rsidR="00E53B7A">
              <w:rPr>
                <w:lang w:val="uk-UA"/>
              </w:rPr>
              <w:t>з</w:t>
            </w:r>
            <w:r w:rsidRPr="00E53B7A">
              <w:rPr>
                <w:lang w:val="uk-UA"/>
              </w:rPr>
              <w:t>можуть отримати всі, просто напишіть нам про це =)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 сервисе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Про сервіс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Политика конфиденциальности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Політика конфіденційності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Правила и условия</w:t>
            </w:r>
          </w:p>
        </w:tc>
        <w:tc>
          <w:tcPr>
            <w:tcW w:w="5387" w:type="dxa"/>
            <w:shd w:val="clear" w:color="000000" w:fill="FFFFFF"/>
          </w:tcPr>
          <w:p w:rsidR="00087F2E" w:rsidRPr="00E53B7A" w:rsidRDefault="00EC170B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  <w:r w:rsidRPr="00E53B7A">
              <w:rPr>
                <w:sz w:val="22"/>
                <w:szCs w:val="22"/>
                <w:lang w:val="uk-UA"/>
              </w:rPr>
              <w:t>Правила та умови</w:t>
            </w: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:rsidR="00087F2E" w:rsidRPr="00E53B7A" w:rsidRDefault="00087F2E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</w:p>
        </w:tc>
      </w:tr>
      <w:tr w:rsidR="00087F2E">
        <w:tc>
          <w:tcPr>
            <w:tcW w:w="1809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6" w:type="dxa"/>
            <w:shd w:val="clear" w:color="000000" w:fill="FFFFFF"/>
          </w:tcPr>
          <w:p w:rsidR="00087F2E" w:rsidRDefault="00087F2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387" w:type="dxa"/>
            <w:shd w:val="clear" w:color="000000" w:fill="FFFFFF"/>
          </w:tcPr>
          <w:p w:rsidR="00087F2E" w:rsidRPr="00E53B7A" w:rsidRDefault="00087F2E">
            <w:pPr>
              <w:spacing w:after="0" w:line="240" w:lineRule="auto"/>
              <w:rPr>
                <w:sz w:val="22"/>
                <w:szCs w:val="22"/>
                <w:lang w:val="uk-UA"/>
              </w:rPr>
            </w:pPr>
          </w:p>
        </w:tc>
      </w:tr>
    </w:tbl>
    <w:p w:rsidR="00087F2E" w:rsidRDefault="00087F2E">
      <w:pPr>
        <w:rPr>
          <w:b/>
          <w:color w:val="FF0000"/>
          <w:u w:val="single"/>
        </w:rPr>
      </w:pPr>
      <w:r>
        <w:t xml:space="preserve">         </w:t>
      </w:r>
    </w:p>
    <w:p w:rsidR="00087F2E" w:rsidRDefault="00087F2E">
      <w:pPr>
        <w:rPr>
          <w:b/>
          <w:color w:val="FF0000"/>
          <w:u w:val="single"/>
        </w:rPr>
      </w:pPr>
    </w:p>
    <w:sectPr w:rsidR="00087F2E" w:rsidSect="00223006">
      <w:pgSz w:w="16838" w:h="11906" w:orient="landscape" w:code="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87F2E"/>
    <w:rsid w:val="001474F0"/>
    <w:rsid w:val="00223006"/>
    <w:rsid w:val="00375F31"/>
    <w:rsid w:val="00405713"/>
    <w:rsid w:val="00504FED"/>
    <w:rsid w:val="00610059"/>
    <w:rsid w:val="00637DDE"/>
    <w:rsid w:val="006754FA"/>
    <w:rsid w:val="00727D97"/>
    <w:rsid w:val="007654DD"/>
    <w:rsid w:val="00790598"/>
    <w:rsid w:val="007C2A2D"/>
    <w:rsid w:val="008C4E4E"/>
    <w:rsid w:val="00910822"/>
    <w:rsid w:val="009978FD"/>
    <w:rsid w:val="00A84B43"/>
    <w:rsid w:val="00B04650"/>
    <w:rsid w:val="00BE0DC9"/>
    <w:rsid w:val="00CA4009"/>
    <w:rsid w:val="00E05258"/>
    <w:rsid w:val="00E53B7A"/>
    <w:rsid w:val="00EC170B"/>
    <w:rsid w:val="00ED4AEE"/>
    <w:rsid w:val="00FC0BA9"/>
    <w:rsid w:val="00FC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1C91"/>
  <w15:docId w15:val="{5F5AAEAB-3ADF-4900-8E15-48A456D4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006"/>
    <w:pPr>
      <w:spacing w:after="200" w:line="276" w:lineRule="auto"/>
    </w:pPr>
    <w:rPr>
      <w:rFonts w:ascii="Calibri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а по умолчанию"/>
    <w:rsid w:val="00223006"/>
    <w:rPr>
      <w:rFonts w:ascii="Calibri" w:eastAsia="Times New Roman" w:hAnsi="Calibri" w:cs="Times New Roman"/>
    </w:rPr>
  </w:style>
  <w:style w:type="character" w:customStyle="1" w:styleId="71">
    <w:name w:val="Указатель 71"/>
    <w:rsid w:val="00223006"/>
    <w:rPr>
      <w:rFonts w:ascii="Calibri" w:eastAsia="Times New Roman" w:hAnsi="Calibri" w:cs="Times New Roman"/>
      <w:color w:val="0000FF"/>
      <w:u w:val="single"/>
    </w:rPr>
  </w:style>
  <w:style w:type="character" w:customStyle="1" w:styleId="1">
    <w:name w:val="Знак примечания1"/>
    <w:rsid w:val="00223006"/>
    <w:rPr>
      <w:rFonts w:ascii="Calibri" w:eastAsia="Times New Roman" w:hAnsi="Calibri" w:cs="Times New Roman"/>
      <w:sz w:val="16"/>
      <w:szCs w:val="16"/>
    </w:rPr>
  </w:style>
  <w:style w:type="character" w:customStyle="1" w:styleId="a4">
    <w:name w:val="Текст примечания Знак"/>
    <w:rsid w:val="00223006"/>
    <w:rPr>
      <w:rFonts w:ascii="Calibri" w:eastAsia="Times New Roman" w:hAnsi="Calibri" w:cs="Times New Roman"/>
      <w:lang w:val="ru-RU"/>
    </w:rPr>
  </w:style>
  <w:style w:type="character" w:customStyle="1" w:styleId="a5">
    <w:name w:val="Текст выноски Знак"/>
    <w:rsid w:val="00223006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a6">
    <w:name w:val="Тема примечания Знак"/>
    <w:rsid w:val="00223006"/>
    <w:rPr>
      <w:rFonts w:ascii="Calibri" w:eastAsia="Times New Roman" w:hAnsi="Calibri" w:cs="Times New Roman"/>
      <w:b/>
      <w:bCs/>
      <w:lang w:val="ru-RU"/>
    </w:rPr>
  </w:style>
  <w:style w:type="character" w:customStyle="1" w:styleId="31">
    <w:name w:val="Оглавление 31"/>
    <w:rsid w:val="00223006"/>
    <w:rPr>
      <w:color w:val="800000"/>
      <w:u w:val="single"/>
    </w:rPr>
  </w:style>
  <w:style w:type="paragraph" w:styleId="4">
    <w:name w:val="toc 4"/>
    <w:basedOn w:val="a"/>
    <w:next w:val="5"/>
    <w:rsid w:val="00223006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5">
    <w:name w:val="toc 5"/>
    <w:basedOn w:val="a"/>
    <w:rsid w:val="00223006"/>
    <w:pPr>
      <w:spacing w:after="120"/>
    </w:pPr>
  </w:style>
  <w:style w:type="paragraph" w:styleId="6">
    <w:name w:val="toc 6"/>
    <w:basedOn w:val="5"/>
    <w:rsid w:val="00223006"/>
    <w:rPr>
      <w:rFonts w:cs="Mangal"/>
    </w:rPr>
  </w:style>
  <w:style w:type="paragraph" w:customStyle="1" w:styleId="10">
    <w:name w:val="Название1"/>
    <w:basedOn w:val="a"/>
    <w:rsid w:val="00223006"/>
    <w:pPr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rsid w:val="00223006"/>
    <w:rPr>
      <w:rFonts w:cs="Mangal"/>
    </w:rPr>
  </w:style>
  <w:style w:type="paragraph" w:customStyle="1" w:styleId="12">
    <w:name w:val="Текст примечания1"/>
    <w:basedOn w:val="a"/>
    <w:rsid w:val="00223006"/>
    <w:pPr>
      <w:spacing w:line="240" w:lineRule="auto"/>
    </w:pPr>
    <w:rPr>
      <w:sz w:val="20"/>
      <w:szCs w:val="20"/>
    </w:rPr>
  </w:style>
  <w:style w:type="paragraph" w:styleId="a7">
    <w:name w:val="Normal Indent"/>
    <w:basedOn w:val="a"/>
    <w:rsid w:val="002230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footnote text"/>
    <w:basedOn w:val="12"/>
    <w:next w:val="12"/>
    <w:rsid w:val="00223006"/>
    <w:pPr>
      <w:spacing w:line="276" w:lineRule="auto"/>
    </w:pPr>
    <w:rPr>
      <w:b/>
      <w:bCs/>
    </w:rPr>
  </w:style>
  <w:style w:type="paragraph" w:customStyle="1" w:styleId="a9">
    <w:name w:val="Содержимое таблицы"/>
    <w:basedOn w:val="a"/>
    <w:rsid w:val="00223006"/>
  </w:style>
  <w:style w:type="paragraph" w:customStyle="1" w:styleId="aa">
    <w:name w:val="Заголовок таблицы"/>
    <w:basedOn w:val="a9"/>
    <w:rsid w:val="00223006"/>
    <w:pPr>
      <w:jc w:val="center"/>
    </w:pPr>
    <w:rPr>
      <w:b/>
      <w:bCs/>
    </w:rPr>
  </w:style>
  <w:style w:type="character" w:styleId="ab">
    <w:name w:val="Hyperlink"/>
    <w:uiPriority w:val="99"/>
    <w:unhideWhenUsed/>
    <w:rsid w:val="007C2A2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6588</CharactersWithSpaces>
  <SharedDoc>false</SharedDoc>
  <HLinks>
    <vt:vector size="36" baseType="variant">
      <vt:variant>
        <vt:i4>2621494</vt:i4>
      </vt:variant>
      <vt:variant>
        <vt:i4>15</vt:i4>
      </vt:variant>
      <vt:variant>
        <vt:i4>0</vt:i4>
      </vt:variant>
      <vt:variant>
        <vt:i4>5</vt:i4>
      </vt:variant>
      <vt:variant>
        <vt:lpwstr>https://lifeup.com.ua/test/</vt:lpwstr>
      </vt:variant>
      <vt:variant>
        <vt:lpwstr/>
      </vt:variant>
      <vt:variant>
        <vt:i4>3735601</vt:i4>
      </vt:variant>
      <vt:variant>
        <vt:i4>12</vt:i4>
      </vt:variant>
      <vt:variant>
        <vt:i4>0</vt:i4>
      </vt:variant>
      <vt:variant>
        <vt:i4>5</vt:i4>
      </vt:variant>
      <vt:variant>
        <vt:lpwstr>https://lifeup.com.ua/</vt:lpwstr>
      </vt:variant>
      <vt:variant>
        <vt:lpwstr/>
      </vt:variant>
      <vt:variant>
        <vt:i4>5570563</vt:i4>
      </vt:variant>
      <vt:variant>
        <vt:i4>9</vt:i4>
      </vt:variant>
      <vt:variant>
        <vt:i4>0</vt:i4>
      </vt:variant>
      <vt:variant>
        <vt:i4>5</vt:i4>
      </vt:variant>
      <vt:variant>
        <vt:lpwstr>https://youtu.be/sqYye-FgD5Y</vt:lpwstr>
      </vt:variant>
      <vt:variant>
        <vt:lpwstr/>
      </vt:variant>
      <vt:variant>
        <vt:i4>1114136</vt:i4>
      </vt:variant>
      <vt:variant>
        <vt:i4>6</vt:i4>
      </vt:variant>
      <vt:variant>
        <vt:i4>0</vt:i4>
      </vt:variant>
      <vt:variant>
        <vt:i4>5</vt:i4>
      </vt:variant>
      <vt:variant>
        <vt:lpwstr>https://youtu.be/XPKr7yEvHAY</vt:lpwstr>
      </vt:variant>
      <vt:variant>
        <vt:lpwstr/>
      </vt:variant>
      <vt:variant>
        <vt:i4>131082</vt:i4>
      </vt:variant>
      <vt:variant>
        <vt:i4>3</vt:i4>
      </vt:variant>
      <vt:variant>
        <vt:i4>0</vt:i4>
      </vt:variant>
      <vt:variant>
        <vt:i4>5</vt:i4>
      </vt:variant>
      <vt:variant>
        <vt:lpwstr>https://youtu.be/wufA-pqBMXc</vt:lpwstr>
      </vt:variant>
      <vt:variant>
        <vt:lpwstr/>
      </vt:variant>
      <vt:variant>
        <vt:i4>2555951</vt:i4>
      </vt:variant>
      <vt:variant>
        <vt:i4>0</vt:i4>
      </vt:variant>
      <vt:variant>
        <vt:i4>0</vt:i4>
      </vt:variant>
      <vt:variant>
        <vt:i4>5</vt:i4>
      </vt:variant>
      <vt:variant>
        <vt:lpwstr>http://damnprojects.ru/LifeUP/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cp:lastModifiedBy>user</cp:lastModifiedBy>
  <cp:revision>2</cp:revision>
  <cp:lastPrinted>2018-06-01T11:39:00Z</cp:lastPrinted>
  <dcterms:created xsi:type="dcterms:W3CDTF">2018-06-19T09:25:00Z</dcterms:created>
  <dcterms:modified xsi:type="dcterms:W3CDTF">2018-06-19T09:25:00Z</dcterms:modified>
</cp:coreProperties>
</file>
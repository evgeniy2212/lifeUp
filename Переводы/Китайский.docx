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4" w:rsidRDefault="00FC17C4">
      <w:pPr>
        <w:rPr>
          <w:i/>
          <w:color w:val="FF0000"/>
          <w:lang w:val="uk-UA"/>
        </w:rPr>
      </w:pPr>
      <w:bookmarkStart w:id="0" w:name="_GoBack"/>
      <w:bookmarkEnd w:id="0"/>
    </w:p>
    <w:p w:rsidR="00FC17C4" w:rsidRPr="00D779E1" w:rsidRDefault="00FC17C4">
      <w:pPr>
        <w:rPr>
          <w:i/>
          <w:color w:val="FF000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386"/>
        <w:gridCol w:w="5387"/>
        <w:gridCol w:w="5387"/>
      </w:tblGrid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  №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Русский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8420AF">
            <w:pPr>
              <w:spacing w:after="0" w:line="240" w:lineRule="auto"/>
            </w:pPr>
            <w:r>
              <w:rPr>
                <w:sz w:val="22"/>
                <w:szCs w:val="22"/>
              </w:rPr>
              <w:t>Китайский</w:t>
            </w:r>
          </w:p>
        </w:tc>
        <w:tc>
          <w:tcPr>
            <w:tcW w:w="5387" w:type="dxa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。</w:t>
            </w:r>
          </w:p>
        </w:tc>
      </w:tr>
      <w:tr w:rsidR="007C2652" w:rsidRPr="00326FA1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Хотите отправиться в новое путешествие? Устали добираться на работу несколькими видами транспорта, или ищете веселую компанию, чтобы поехать в отпуск? Уделите всего пару минут и узнайте о новой платформе «LIFEUP». Мы поможем вам быстро решить эти задачи и предлагаем ещё 99+  «плюшек», которые упростят вам жизнь!</w:t>
            </w:r>
          </w:p>
        </w:tc>
        <w:tc>
          <w:tcPr>
            <w:tcW w:w="5387" w:type="dxa"/>
            <w:shd w:val="clear" w:color="auto" w:fill="auto"/>
          </w:tcPr>
          <w:p w:rsidR="007C2652" w:rsidRPr="008420AF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你想到新的旅行去吗</w:t>
            </w:r>
            <w:proofErr w:type="spellEnd"/>
            <w:proofErr w:type="gramStart"/>
            <w:r w:rsidRPr="008420AF">
              <w:rPr>
                <w:sz w:val="22"/>
                <w:szCs w:val="22"/>
              </w:rPr>
              <w:t>?</w:t>
            </w:r>
            <w:proofErr w:type="spellStart"/>
            <w:r>
              <w:rPr>
                <w:sz w:val="22"/>
                <w:szCs w:val="22"/>
                <w:lang w:val="en-GB"/>
              </w:rPr>
              <w:t>你厌倦通过几种交通工具上班或者找去度假有趣的伙伴</w:t>
            </w:r>
            <w:proofErr w:type="spellEnd"/>
            <w:proofErr w:type="gramEnd"/>
            <w:r w:rsidRPr="008420AF">
              <w:rPr>
                <w:sz w:val="22"/>
                <w:szCs w:val="22"/>
              </w:rPr>
              <w:t>?</w:t>
            </w:r>
            <w:proofErr w:type="spellStart"/>
            <w:r>
              <w:rPr>
                <w:sz w:val="22"/>
                <w:szCs w:val="22"/>
                <w:lang w:val="en-GB"/>
              </w:rPr>
              <w:t>花几分钟的时间</w:t>
            </w:r>
            <w:proofErr w:type="spellEnd"/>
            <w:r w:rsidRPr="008420AF">
              <w:rPr>
                <w:sz w:val="22"/>
                <w:szCs w:val="22"/>
              </w:rPr>
              <w:t>，</w:t>
            </w:r>
            <w:proofErr w:type="spellStart"/>
            <w:r>
              <w:rPr>
                <w:sz w:val="22"/>
                <w:szCs w:val="22"/>
                <w:lang w:val="en-GB"/>
              </w:rPr>
              <w:t>了解新平台</w:t>
            </w:r>
            <w:proofErr w:type="spellEnd"/>
            <w:r w:rsidRPr="008420AF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  <w:lang w:val="en-GB"/>
              </w:rPr>
              <w:t>LIFE</w:t>
            </w:r>
            <w:r w:rsidRPr="008420A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UP</w:t>
            </w:r>
            <w:r w:rsidRPr="008420AF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  <w:lang w:val="en-GB"/>
              </w:rPr>
              <w:t xml:space="preserve">。我们帮助您快速解决这些问题并提供99个””плюшек” </w:t>
            </w:r>
            <w:proofErr w:type="spellStart"/>
            <w:r>
              <w:rPr>
                <w:sz w:val="22"/>
                <w:szCs w:val="22"/>
                <w:lang w:val="en-GB"/>
              </w:rPr>
              <w:t>哪简化您的生活</w:t>
            </w:r>
            <w:proofErr w:type="spellEnd"/>
            <w:r>
              <w:rPr>
                <w:sz w:val="22"/>
                <w:szCs w:val="22"/>
                <w:lang w:val="en-GB"/>
              </w:rPr>
              <w:t>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1.0. кнопка=&gt;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Промо-ролик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 w:rsidRPr="003A1995">
              <w:rPr>
                <w:rFonts w:ascii="MS Mincho" w:eastAsia="MS Mincho" w:hAnsi="MS Mincho" w:cs="MS Mincho" w:hint="eastAsia"/>
                <w:i/>
                <w:color w:val="FF0000"/>
                <w:sz w:val="22"/>
                <w:szCs w:val="22"/>
              </w:rPr>
              <w:t>宣</w:t>
            </w:r>
            <w:r w:rsidRPr="003A1995">
              <w:rPr>
                <w:rFonts w:ascii="Arial Unicode MS" w:hAnsi="Arial Unicode MS" w:cs="Arial Unicode MS"/>
                <w:i/>
                <w:color w:val="FF0000"/>
                <w:sz w:val="22"/>
                <w:szCs w:val="22"/>
              </w:rPr>
              <w:t>传视频</w:t>
            </w:r>
          </w:p>
        </w:tc>
        <w:tc>
          <w:tcPr>
            <w:tcW w:w="5387" w:type="dxa"/>
          </w:tcPr>
          <w:p w:rsidR="007C2652" w:rsidRPr="003A1995" w:rsidRDefault="007C2652">
            <w:pPr>
              <w:snapToGrid w:val="0"/>
              <w:spacing w:after="0" w:line="240" w:lineRule="auto"/>
              <w:rPr>
                <w:rFonts w:ascii="MS Mincho" w:eastAsia="MS Mincho" w:hAnsi="MS Mincho" w:cs="MS Mincho"/>
                <w:i/>
                <w:color w:val="FF0000"/>
                <w:sz w:val="22"/>
                <w:szCs w:val="22"/>
              </w:rPr>
            </w:pPr>
          </w:p>
        </w:tc>
      </w:tr>
      <w:tr w:rsidR="007C2652" w:rsidRPr="00312ED5" w:rsidTr="007C2652">
        <w:trPr>
          <w:trHeight w:val="1117"/>
        </w:trPr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1.1. Правый блок с обзорами: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Обзоры: 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1. "Весь мир уже перед вами"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2. "Ищите и находите"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3. "Путешествуйте без границ"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4. "Общайтесь на любом языке"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Default="007C2652">
            <w:pPr>
              <w:snapToGrid w:val="0"/>
              <w:spacing w:after="0" w:line="240" w:lineRule="auto"/>
              <w:rPr>
                <w:rFonts w:ascii="MS Mincho" w:eastAsia="MS Mincho" w:hAnsi="MS Mincho" w:cs="MS Mincho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 Unicode MS" w:hAnsi="Arial Unicode MS" w:cs="Arial Unicode MS"/>
                <w:color w:val="000000"/>
                <w:sz w:val="28"/>
                <w:szCs w:val="28"/>
                <w:shd w:val="clear" w:color="auto" w:fill="FFFFFF"/>
              </w:rPr>
              <w:t>视</w:t>
            </w:r>
            <w:r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>界</w:t>
            </w:r>
            <w:r>
              <w:rPr>
                <w:rFonts w:ascii="MS Mincho" w:eastAsia="MS Mincho" w:hAnsi="MS Mincho" w:cs="MS Mincho"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7C2652" w:rsidRDefault="007C2652" w:rsidP="001B1945">
            <w:pPr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MS Mincho" w:eastAsia="MS Mincho" w:hAnsi="MS Mincho" w:cs="MS Mincho"/>
                <w:color w:val="666666"/>
                <w:sz w:val="28"/>
                <w:szCs w:val="28"/>
                <w:shd w:val="clear" w:color="auto" w:fill="FFFFFF"/>
              </w:rPr>
            </w:pPr>
            <w:r w:rsidRPr="001B1945">
              <w:rPr>
                <w:rFonts w:ascii="MS Mincho" w:eastAsia="MS Mincho" w:hAnsi="MS Mincho" w:cs="MS Mincho" w:hint="eastAsia"/>
                <w:color w:val="666666"/>
                <w:sz w:val="28"/>
                <w:szCs w:val="28"/>
                <w:shd w:val="clear" w:color="auto" w:fill="FFFFFF"/>
              </w:rPr>
              <w:t>在你面前是全世界</w:t>
            </w:r>
          </w:p>
          <w:p w:rsidR="007C2652" w:rsidRPr="00C74B68" w:rsidRDefault="007C2652" w:rsidP="001B1945">
            <w:pPr>
              <w:numPr>
                <w:ilvl w:val="0"/>
                <w:numId w:val="1"/>
              </w:num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>找也</w:t>
            </w:r>
            <w:r>
              <w:rPr>
                <w:rFonts w:ascii="Arial Unicode MS" w:hAnsi="Arial Unicode MS" w:cs="Arial Unicode MS"/>
                <w:color w:val="000000"/>
                <w:sz w:val="28"/>
                <w:szCs w:val="28"/>
                <w:shd w:val="clear" w:color="auto" w:fill="FFFFFF"/>
              </w:rPr>
              <w:t>发现</w:t>
            </w:r>
          </w:p>
          <w:p w:rsidR="007C2652" w:rsidRPr="00AA4FBD" w:rsidRDefault="007C2652" w:rsidP="001B1945">
            <w:pPr>
              <w:numPr>
                <w:ilvl w:val="0"/>
                <w:numId w:val="1"/>
              </w:num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 w:rsidRPr="00C74B68">
              <w:rPr>
                <w:rFonts w:ascii="MS Mincho" w:eastAsia="MS Mincho" w:hAnsi="MS Mincho" w:cs="MS Mincho" w:hint="eastAsia"/>
                <w:i/>
                <w:color w:val="FF0000"/>
                <w:sz w:val="22"/>
                <w:szCs w:val="22"/>
              </w:rPr>
              <w:t>无国界旅行</w:t>
            </w:r>
          </w:p>
          <w:p w:rsidR="007C2652" w:rsidRPr="003A1995" w:rsidRDefault="007C2652" w:rsidP="001B1945">
            <w:pPr>
              <w:numPr>
                <w:ilvl w:val="0"/>
                <w:numId w:val="1"/>
              </w:num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 w:rsidRPr="00AA4FBD">
              <w:rPr>
                <w:rFonts w:ascii="MS Mincho" w:eastAsia="MS Mincho" w:hAnsi="MS Mincho" w:cs="MS Mincho" w:hint="eastAsia"/>
                <w:i/>
                <w:color w:val="FF0000"/>
                <w:sz w:val="22"/>
                <w:szCs w:val="22"/>
              </w:rPr>
              <w:t>用任何</w:t>
            </w:r>
            <w:r w:rsidRPr="00AA4FBD">
              <w:rPr>
                <w:rFonts w:ascii="Arial Unicode MS" w:hAnsi="Arial Unicode MS" w:cs="Arial Unicode MS"/>
                <w:i/>
                <w:color w:val="FF0000"/>
                <w:sz w:val="22"/>
                <w:szCs w:val="22"/>
              </w:rPr>
              <w:t>语言沟通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rFonts w:ascii="Arial Unicode MS" w:hAnsi="Arial Unicode MS" w:cs="Arial Unicode MS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1.2.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С приложением «LIFEUP» вы сможете: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color w:val="000000"/>
                <w:sz w:val="28"/>
                <w:szCs w:val="28"/>
                <w:shd w:val="clear" w:color="auto" w:fill="FFFFFF"/>
              </w:rPr>
              <w:t>软</w:t>
            </w:r>
            <w:r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>件</w:t>
            </w:r>
            <w:r w:rsidRPr="00312ED5">
              <w:rPr>
                <w:sz w:val="22"/>
                <w:szCs w:val="22"/>
              </w:rPr>
              <w:t>«LIFEUP»</w:t>
            </w:r>
            <w:r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 xml:space="preserve"> 帮助你</w:t>
            </w:r>
            <w:r>
              <w:rPr>
                <w:rFonts w:ascii="MS Mincho" w:eastAsia="MS Mincho" w:hAnsi="MS Mincho" w:cs="MS Mincho"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rFonts w:ascii="Arial Unicode MS" w:hAnsi="Arial Unicode MS" w:cs="Arial Unicode MS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1.3.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Комфортно путешествовать, даже с небольшим бюджетом.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326FA1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hyperlink r:id="rId5" w:history="1">
              <w:r w:rsidR="007C2652">
                <w:rPr>
                  <w:rStyle w:val="a4"/>
                  <w:rFonts w:ascii="SimSun" w:eastAsia="SimSun" w:hint="eastAsia"/>
                  <w:color w:val="000000"/>
                  <w:sz w:val="36"/>
                  <w:szCs w:val="36"/>
                  <w:shd w:val="clear" w:color="auto" w:fill="FFFFFF"/>
                </w:rPr>
                <w:t>方便</w:t>
              </w:r>
            </w:hyperlink>
            <w:hyperlink r:id="rId6" w:history="1">
              <w:r w:rsidR="007C2652">
                <w:rPr>
                  <w:rStyle w:val="a4"/>
                  <w:rFonts w:ascii="SimSun" w:eastAsia="SimSun" w:hint="eastAsia"/>
                  <w:color w:val="000000"/>
                  <w:sz w:val="36"/>
                  <w:szCs w:val="36"/>
                  <w:shd w:val="clear" w:color="auto" w:fill="FFFFFF"/>
                </w:rPr>
                <w:t>的</w:t>
              </w:r>
            </w:hyperlink>
            <w:r w:rsidR="007C2652"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>旅行</w:t>
            </w:r>
            <w:r w:rsidR="007C2652">
              <w:rPr>
                <w:rFonts w:ascii="MS Mincho" w:eastAsia="MS Mincho" w:hAnsi="MS Mincho" w:cs="MS Mincho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7C2652">
              <w:rPr>
                <w:rFonts w:ascii="MS Mincho" w:eastAsia="MS Mincho" w:hAnsi="MS Mincho" w:cs="MS Mincho" w:hint="eastAsia"/>
                <w:color w:val="000000"/>
                <w:sz w:val="28"/>
                <w:szCs w:val="28"/>
                <w:shd w:val="clear" w:color="auto" w:fill="FFFFFF"/>
              </w:rPr>
              <w:t xml:space="preserve"> 不大的</w:t>
            </w:r>
            <w:r w:rsidR="007C2652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7C2652">
              <w:rPr>
                <w:rFonts w:ascii="MS Mincho" w:eastAsia="MS Mincho" w:hAnsi="MS Mincho" w:cs="MS Mincho" w:hint="eastAsia"/>
                <w:color w:val="666666"/>
                <w:sz w:val="28"/>
                <w:szCs w:val="28"/>
                <w:shd w:val="clear" w:color="auto" w:fill="FFFFFF"/>
              </w:rPr>
              <w:t>收支</w:t>
            </w:r>
            <w:r w:rsidR="007C2652" w:rsidRPr="00AA405E">
              <w:rPr>
                <w:rFonts w:ascii="MS Mincho" w:eastAsia="MS Mincho" w:hAnsi="MS Mincho" w:cs="MS Mincho" w:hint="eastAsia"/>
                <w:color w:val="666666"/>
                <w:sz w:val="28"/>
                <w:szCs w:val="28"/>
                <w:shd w:val="clear" w:color="auto" w:fill="FFFFFF"/>
              </w:rPr>
              <w:t>不是</w:t>
            </w:r>
            <w:r w:rsidR="007C2652">
              <w:rPr>
                <w:rFonts w:ascii="MS Mincho" w:eastAsia="MS Mincho" w:hAnsi="MS Mincho" w:cs="MS Mincho"/>
                <w:color w:val="666666"/>
                <w:sz w:val="28"/>
                <w:szCs w:val="28"/>
                <w:shd w:val="clear" w:color="auto" w:fill="FFFFFF"/>
              </w:rPr>
              <w:t>问题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rStyle w:val="a4"/>
                <w:rFonts w:ascii="SimSun" w:eastAsia="SimSun"/>
                <w:color w:val="000000"/>
                <w:sz w:val="36"/>
                <w:szCs w:val="36"/>
                <w:shd w:val="clear" w:color="auto" w:fill="FFFFFF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3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Находить людей по интересам и вместе планировать любые поездки по всему миру.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找有趣的人!一起计划世界各地的任何旅行。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4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Делиться своими впечатлениями и опытом с другими пользователями.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分享 你的印象和经验跟别的用户。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5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Общаться с интересными людьми по всему миру, не говоря на их языке.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与世界各地有趣的人沟通，既若你不知道外语。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6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Быстро</w:t>
            </w:r>
            <w:r w:rsidRPr="00312ED5">
              <w:rPr>
                <w:sz w:val="22"/>
                <w:szCs w:val="22"/>
              </w:rPr>
              <w:t xml:space="preserve"> находить жилье на любой вкус и бюджет, даже «2м² FREE*», а </w:t>
            </w:r>
            <w:proofErr w:type="gramStart"/>
            <w:r w:rsidRPr="00312ED5">
              <w:rPr>
                <w:sz w:val="22"/>
                <w:szCs w:val="22"/>
              </w:rPr>
              <w:t>так же</w:t>
            </w:r>
            <w:proofErr w:type="gramEnd"/>
            <w:r w:rsidRPr="00312ED5">
              <w:rPr>
                <w:sz w:val="22"/>
                <w:szCs w:val="22"/>
              </w:rPr>
              <w:t xml:space="preserve"> разделять с путешественниками свое. (мелкий шрифт в углу текст) </w:t>
            </w:r>
            <w:r w:rsidRPr="00312ED5">
              <w:rPr>
                <w:sz w:val="18"/>
                <w:szCs w:val="18"/>
              </w:rPr>
              <w:t>*два метра квадратных бесплатно, для «поспать достаточно»)</w:t>
            </w:r>
          </w:p>
        </w:tc>
        <w:tc>
          <w:tcPr>
            <w:tcW w:w="5387" w:type="dxa"/>
            <w:shd w:val="clear" w:color="auto" w:fill="auto"/>
          </w:tcPr>
          <w:p w:rsidR="007C2652" w:rsidRDefault="007C2652" w:rsidP="00F04559">
            <w:pPr>
              <w:snapToGrid w:val="0"/>
              <w:spacing w:after="0" w:line="240" w:lineRule="auto"/>
              <w:rPr>
                <w:rFonts w:asciiTheme="minorHAnsi" w:eastAsia="Noto Sans SC Regular" w:hAnsiTheme="minorHAnsi" w:cs="Noto Sans SC Regular"/>
                <w:sz w:val="22"/>
                <w:szCs w:val="22"/>
              </w:rPr>
            </w:pPr>
            <w:r>
              <w:rPr>
                <w:rFonts w:asciiTheme="minorHAnsi" w:eastAsia="Noto Sans TC Regular" w:hAnsiTheme="minorHAnsi" w:cs="Noto Sans TC Regular"/>
                <w:sz w:val="22"/>
                <w:szCs w:val="22"/>
              </w:rPr>
              <w:t>快</w:t>
            </w:r>
            <w:r>
              <w:rPr>
                <w:rFonts w:ascii="Noto Sans SC Regular" w:eastAsia="Noto Sans SC Regular" w:hAnsi="Noto Sans SC Regular" w:cs="Noto Sans SC Regular" w:hint="eastAsia"/>
                <w:sz w:val="22"/>
                <w:szCs w:val="22"/>
              </w:rPr>
              <w:t>找</w:t>
            </w:r>
            <w:r>
              <w:rPr>
                <w:rFonts w:ascii="Noto Sans JP Regular" w:eastAsia="Noto Sans JP Regular" w:hAnsi="Noto Sans JP Regular" w:cs="Noto Sans JP Regular" w:hint="eastAsia"/>
                <w:sz w:val="22"/>
                <w:szCs w:val="22"/>
              </w:rPr>
              <w:t>每</w:t>
            </w:r>
            <w:r>
              <w:rPr>
                <w:rFonts w:asciiTheme="minorHAnsi" w:eastAsia="Noto Sans SC Regular" w:hAnsiTheme="minorHAnsi" w:cs="Noto Sans SC Regular"/>
                <w:sz w:val="22"/>
                <w:szCs w:val="22"/>
              </w:rPr>
              <w:t>个口味和预算的住房，甚至</w:t>
            </w:r>
            <w:r>
              <w:rPr>
                <w:rFonts w:asciiTheme="minorHAnsi" w:eastAsia="Noto Sans SC Regular" w:hAnsiTheme="minorHAnsi" w:cs="Noto Sans SC Regular"/>
                <w:sz w:val="22"/>
                <w:szCs w:val="22"/>
              </w:rPr>
              <w:t xml:space="preserve"> «2m2Free» </w:t>
            </w:r>
            <w:r>
              <w:rPr>
                <w:rFonts w:asciiTheme="minorHAnsi" w:eastAsia="Noto Sans SC Regular" w:hAnsiTheme="minorHAnsi" w:cs="Noto Sans SC Regular"/>
                <w:sz w:val="22"/>
                <w:szCs w:val="22"/>
              </w:rPr>
              <w:t>，</w:t>
            </w:r>
          </w:p>
          <w:p w:rsidR="007C2652" w:rsidRPr="00312ED5" w:rsidRDefault="007C2652" w:rsidP="00F04559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以及与旅客分享自己的经验。</w:t>
            </w:r>
          </w:p>
        </w:tc>
        <w:tc>
          <w:tcPr>
            <w:tcW w:w="5387" w:type="dxa"/>
          </w:tcPr>
          <w:p w:rsidR="007C2652" w:rsidRDefault="007C2652" w:rsidP="00F04559">
            <w:pPr>
              <w:snapToGrid w:val="0"/>
              <w:spacing w:after="0" w:line="240" w:lineRule="auto"/>
              <w:rPr>
                <w:rFonts w:asciiTheme="minorHAnsi" w:eastAsia="Noto Sans TC Regular" w:hAnsiTheme="minorHAnsi" w:cs="Noto Sans TC Regular"/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7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Пользоваться виртуальным автостопом и искать </w:t>
            </w:r>
            <w:r w:rsidRPr="00312ED5">
              <w:rPr>
                <w:sz w:val="22"/>
                <w:szCs w:val="22"/>
              </w:rPr>
              <w:lastRenderedPageBreak/>
              <w:t>попутчиков куда угодно, на дачу на работу или другой континент.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使用虚拟搭便车也找旅伴!任何地方-别墅，工作或别的大陆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8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Находить любые туристические сервисы и локации всего в 3 клика.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找任何旅行的服务和地点!只点击三次即可。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9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Арендовать транспорт и снаряжение для активного отдыха в любом городе или стране.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在任何城市或国家租用运输和设备进行户外活动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10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Быть свободными, активными и жить насыщенной жизнью, полной ярких впечатлений и интересных знакомств!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自由</w:t>
            </w:r>
            <w:proofErr w:type="spellEnd"/>
            <w:r w:rsidRPr="008420AF">
              <w:rPr>
                <w:sz w:val="22"/>
                <w:szCs w:val="22"/>
              </w:rPr>
              <w:t>，</w:t>
            </w:r>
            <w:proofErr w:type="spellStart"/>
            <w:r>
              <w:rPr>
                <w:sz w:val="22"/>
                <w:szCs w:val="22"/>
                <w:lang w:val="en-GB"/>
              </w:rPr>
              <w:t>活跃生活</w:t>
            </w:r>
            <w:proofErr w:type="spellEnd"/>
            <w:r w:rsidRPr="008420A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GB"/>
              </w:rPr>
              <w:t>也充满突出的印象和有意思认识</w:t>
            </w:r>
            <w:proofErr w:type="spellEnd"/>
            <w:r>
              <w:rPr>
                <w:sz w:val="22"/>
                <w:szCs w:val="22"/>
                <w:lang w:val="en-GB"/>
              </w:rPr>
              <w:t>。</w:t>
            </w:r>
          </w:p>
        </w:tc>
        <w:tc>
          <w:tcPr>
            <w:tcW w:w="5387" w:type="dxa"/>
          </w:tcPr>
          <w:p w:rsidR="007C2652" w:rsidRPr="008420AF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11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Нам по пути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我们正在路上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12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Удобный интерфейс и креативный дизайн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用户友好的界面和创意设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13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Социальное интегрирование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社会融合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14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12ED5">
              <w:rPr>
                <w:sz w:val="22"/>
                <w:szCs w:val="22"/>
              </w:rPr>
              <w:t>Мультифункциональность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多功能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15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Прототип - оцените удобство нашего интерфейса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首板-欣赏我们界面的便利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16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Это интерактивный прототип. Чтобы посмотреть, как работает приложение, кликните по экрану.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这是一个交互式原型。要查看应用程序的工作方式</w:t>
            </w:r>
            <w:proofErr w:type="spellEnd"/>
            <w:r w:rsidRPr="008420AF">
              <w:rPr>
                <w:sz w:val="22"/>
                <w:szCs w:val="22"/>
              </w:rPr>
              <w:t>，</w:t>
            </w:r>
            <w:proofErr w:type="spellStart"/>
            <w:r>
              <w:rPr>
                <w:sz w:val="22"/>
                <w:szCs w:val="22"/>
                <w:lang w:val="en-GB"/>
              </w:rPr>
              <w:t>请点击屏幕</w:t>
            </w:r>
            <w:proofErr w:type="spellEnd"/>
            <w:r>
              <w:rPr>
                <w:sz w:val="22"/>
                <w:szCs w:val="22"/>
                <w:lang w:val="en-GB"/>
              </w:rPr>
              <w:t>。</w:t>
            </w:r>
          </w:p>
        </w:tc>
        <w:tc>
          <w:tcPr>
            <w:tcW w:w="5387" w:type="dxa"/>
          </w:tcPr>
          <w:p w:rsidR="007C2652" w:rsidRPr="008420AF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17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Отзывы о проекте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关于该项目的反馈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17.1.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Что говорят о нас пользователи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用户对我们的评价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18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19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Нам важен каждый ваш комментарий, ведь мы разрабатываем приложение для вас!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我们感谢您的每个评论，因为我们正在为您开发应用程序!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19.1. кнопка=&gt;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Отправить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寄出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20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наша команда- Наша команда – это заряженные амбициями  и энергией люди, которые любят то что они делают!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我们的团队有雄心壮志和热爱的人们!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21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Путешествия для человека открывают новые горизонты, помогают найти себя или получить свежие эмоции, завести новые полезные и интересные знакомства, возможно найти свою любовь. </w:t>
            </w:r>
            <w:proofErr w:type="spellStart"/>
            <w:r w:rsidRPr="00312ED5">
              <w:rPr>
                <w:sz w:val="22"/>
                <w:szCs w:val="22"/>
              </w:rPr>
              <w:t>LifeUP</w:t>
            </w:r>
            <w:proofErr w:type="spellEnd"/>
            <w:r w:rsidRPr="00312ED5">
              <w:rPr>
                <w:sz w:val="22"/>
                <w:szCs w:val="22"/>
              </w:rPr>
              <w:t xml:space="preserve"> как </w:t>
            </w:r>
            <w:ins w:id="1" w:author="Maria Shevchenko" w:date="2018-05-31T17:15:00Z">
              <w:r w:rsidRPr="00312ED5">
                <w:rPr>
                  <w:sz w:val="22"/>
                  <w:szCs w:val="22"/>
                </w:rPr>
                <w:t xml:space="preserve"> </w:t>
              </w:r>
            </w:ins>
            <w:r w:rsidRPr="00312ED5">
              <w:rPr>
                <w:sz w:val="22"/>
                <w:szCs w:val="22"/>
              </w:rPr>
              <w:t xml:space="preserve">приложение поможет нам решить 99+ задач в коммуникации и передвижении в целом. 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旅行打开新的视野</w:t>
            </w:r>
            <w:proofErr w:type="spellEnd"/>
            <w:r w:rsidRPr="008420AF">
              <w:rPr>
                <w:sz w:val="22"/>
                <w:szCs w:val="22"/>
              </w:rPr>
              <w:t>，</w:t>
            </w:r>
            <w:proofErr w:type="spellStart"/>
            <w:r>
              <w:rPr>
                <w:sz w:val="22"/>
                <w:szCs w:val="22"/>
                <w:lang w:val="en-GB"/>
              </w:rPr>
              <w:t>帮组找到自己或获得了新鲜的情绪。你可以结识有趣的人或找你的爱</w:t>
            </w:r>
            <w:proofErr w:type="spellEnd"/>
            <w:r>
              <w:rPr>
                <w:sz w:val="22"/>
                <w:szCs w:val="22"/>
                <w:lang w:val="en-GB"/>
              </w:rPr>
              <w:t>。</w:t>
            </w:r>
            <w:r w:rsidRPr="008420A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LIFEUP 将帮助我们解决99+个任务。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22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ПОНРАВИЛСЯ НАШ ПРОЕКТ?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你喜欢我们的设计吗？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22.1. кнопка=&gt;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увидеть больше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看更多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23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Поддержать - ПРИСОЕДИНИТЬСЯ К РАЗРАБОТКЕ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支持—加入发展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24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 «LIFEUP» – это уникальная платформа, Каждый участник команды вложил много сил и средств для разработки и реализации этой идеи. 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Это некоммерческий проект, поэтому нам нужна ваша </w:t>
            </w:r>
            <w:r w:rsidRPr="00312ED5">
              <w:rPr>
                <w:sz w:val="22"/>
                <w:szCs w:val="22"/>
              </w:rPr>
              <w:lastRenderedPageBreak/>
              <w:t>помощь для развития платформы. Вместе мы сможем!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  Поддержать «LIFEUP» можно так: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1) рассказать о нас своим знакомым и друзьям. Поделиться ссылкой на проект в социальных сетях или просто поверить в нас;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2) принять участие в разработке;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3) оказать проекту финансовую помощь. Для этого просто нажмите кнопку одной из удобных для вас платежных систем. Пожалуйста, в назначении платежа укажите: «Помощь LIFEUP».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8420AF" w:rsidRDefault="007C2652">
            <w:pPr>
              <w:snapToGrid w:val="0"/>
              <w:spacing w:after="0" w:line="240" w:lineRule="auto"/>
              <w:rPr>
                <w:color w:val="FF0000"/>
                <w:sz w:val="22"/>
                <w:szCs w:val="22"/>
              </w:rPr>
            </w:pPr>
            <w:r w:rsidRPr="008420AF">
              <w:rPr>
                <w:color w:val="FF0000"/>
                <w:sz w:val="22"/>
                <w:szCs w:val="22"/>
                <w:lang w:val="en-GB"/>
              </w:rPr>
              <w:lastRenderedPageBreak/>
              <w:t>LIFEUP</w:t>
            </w:r>
            <w:r w:rsidRPr="008420AF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8420AF">
              <w:rPr>
                <w:color w:val="FF0000"/>
                <w:sz w:val="22"/>
                <w:szCs w:val="22"/>
                <w:lang w:val="en-GB"/>
              </w:rPr>
              <w:t>是无双的平台</w:t>
            </w:r>
            <w:proofErr w:type="spellEnd"/>
            <w:r w:rsidRPr="008420AF">
              <w:rPr>
                <w:color w:val="FF0000"/>
                <w:sz w:val="22"/>
                <w:szCs w:val="22"/>
                <w:lang w:val="en-GB"/>
              </w:rPr>
              <w:t>。</w:t>
            </w:r>
            <w:r w:rsidRPr="008420AF">
              <w:rPr>
                <w:color w:val="FF0000"/>
                <w:sz w:val="22"/>
                <w:szCs w:val="22"/>
              </w:rPr>
              <w:t xml:space="preserve"> </w:t>
            </w:r>
          </w:p>
          <w:p w:rsidR="007C2652" w:rsidRPr="008420AF" w:rsidRDefault="007C2652">
            <w:pPr>
              <w:snapToGrid w:val="0"/>
              <w:spacing w:after="0" w:line="240" w:lineRule="auto"/>
              <w:rPr>
                <w:color w:val="FF0000"/>
                <w:sz w:val="22"/>
                <w:szCs w:val="22"/>
              </w:rPr>
            </w:pPr>
            <w:proofErr w:type="spellStart"/>
            <w:r w:rsidRPr="008420AF">
              <w:rPr>
                <w:color w:val="FF0000"/>
                <w:sz w:val="22"/>
                <w:szCs w:val="22"/>
                <w:lang w:val="en-GB"/>
              </w:rPr>
              <w:t>每个团队成员投入大资源为开发和实施</w:t>
            </w:r>
            <w:r w:rsidRPr="008420AF">
              <w:rPr>
                <w:color w:val="FF0000"/>
                <w:sz w:val="22"/>
                <w:szCs w:val="22"/>
              </w:rPr>
              <w:t>这个思想。这是一个非商业项目，所以我们需要您的帮助为开发该平台。我们一起可以</w:t>
            </w:r>
            <w:proofErr w:type="spellEnd"/>
            <w:r w:rsidRPr="008420AF">
              <w:rPr>
                <w:color w:val="FF0000"/>
                <w:sz w:val="22"/>
                <w:szCs w:val="22"/>
              </w:rPr>
              <w:t>! 您可以如下支持LIFEUP:</w:t>
            </w:r>
          </w:p>
          <w:p w:rsidR="007C2652" w:rsidRPr="008420AF" w:rsidRDefault="007C2652" w:rsidP="00B36BF5">
            <w:pPr>
              <w:pStyle w:val="af"/>
              <w:numPr>
                <w:ilvl w:val="0"/>
                <w:numId w:val="2"/>
              </w:numPr>
              <w:snapToGrid w:val="0"/>
              <w:spacing w:after="0" w:line="240" w:lineRule="auto"/>
              <w:rPr>
                <w:color w:val="FF0000"/>
                <w:sz w:val="22"/>
                <w:szCs w:val="22"/>
              </w:rPr>
            </w:pPr>
            <w:r w:rsidRPr="008420AF">
              <w:rPr>
                <w:color w:val="FF0000"/>
                <w:sz w:val="22"/>
                <w:szCs w:val="22"/>
              </w:rPr>
              <w:t>告诉您的朋友和熟人。社交网络中分享链接或者只是相信我们。</w:t>
            </w:r>
          </w:p>
          <w:p w:rsidR="007C2652" w:rsidRPr="008420AF" w:rsidRDefault="007C2652" w:rsidP="00B36BF5">
            <w:pPr>
              <w:pStyle w:val="af"/>
              <w:numPr>
                <w:ilvl w:val="0"/>
                <w:numId w:val="2"/>
              </w:numPr>
              <w:snapToGrid w:val="0"/>
              <w:spacing w:after="0" w:line="240" w:lineRule="auto"/>
              <w:rPr>
                <w:color w:val="FF0000"/>
                <w:sz w:val="22"/>
                <w:szCs w:val="22"/>
              </w:rPr>
            </w:pPr>
            <w:r w:rsidRPr="008420AF">
              <w:rPr>
                <w:color w:val="FF0000"/>
                <w:sz w:val="22"/>
                <w:szCs w:val="22"/>
              </w:rPr>
              <w:lastRenderedPageBreak/>
              <w:t>参与发展</w:t>
            </w:r>
          </w:p>
          <w:p w:rsidR="007C2652" w:rsidRPr="008420AF" w:rsidRDefault="007C2652" w:rsidP="00B36BF5">
            <w:pPr>
              <w:pStyle w:val="af"/>
              <w:numPr>
                <w:ilvl w:val="0"/>
                <w:numId w:val="2"/>
              </w:numPr>
              <w:snapToGrid w:val="0"/>
              <w:spacing w:after="0" w:line="240" w:lineRule="auto"/>
              <w:rPr>
                <w:color w:val="FF0000"/>
                <w:sz w:val="22"/>
                <w:szCs w:val="22"/>
              </w:rPr>
            </w:pPr>
            <w:r w:rsidRPr="008420AF">
              <w:rPr>
                <w:color w:val="FF0000"/>
                <w:sz w:val="22"/>
                <w:szCs w:val="22"/>
              </w:rPr>
              <w:t>提供财务援助。 只需点击其中一个适合您的支付系统按钮。</w:t>
            </w:r>
          </w:p>
          <w:p w:rsidR="007C2652" w:rsidRPr="00B36BF5" w:rsidRDefault="00C01408" w:rsidP="007C2652">
            <w:pPr>
              <w:pStyle w:val="af"/>
              <w:snapToGrid w:val="0"/>
              <w:spacing w:after="0" w:line="240" w:lineRule="auto"/>
              <w:rPr>
                <w:strike/>
                <w:color w:val="FF0000"/>
                <w:sz w:val="22"/>
                <w:szCs w:val="22"/>
              </w:rPr>
            </w:pPr>
            <w:r w:rsidRPr="008420AF">
              <w:rPr>
                <w:color w:val="FF0000"/>
                <w:sz w:val="22"/>
                <w:szCs w:val="22"/>
              </w:rPr>
              <w:t>请在付款目的</w:t>
            </w:r>
            <w:r w:rsidR="00C8568E" w:rsidRPr="008420AF">
              <w:rPr>
                <w:color w:val="FF0000"/>
                <w:sz w:val="22"/>
                <w:szCs w:val="22"/>
              </w:rPr>
              <w:t>注明: «</w:t>
            </w:r>
            <w:r w:rsidR="003E179C" w:rsidRPr="008420AF">
              <w:rPr>
                <w:color w:val="FF0000"/>
                <w:sz w:val="22"/>
                <w:szCs w:val="22"/>
              </w:rPr>
              <w:t>帮助LIFEUP»</w:t>
            </w:r>
            <w:r w:rsidR="001E142B" w:rsidRPr="008420AF">
              <w:rPr>
                <w:color w:val="FF0000"/>
                <w:sz w:val="22"/>
                <w:szCs w:val="22"/>
              </w:rPr>
              <w:t>。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trike/>
                <w:color w:val="FF0000"/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Default="007C2652">
            <w:pPr>
              <w:snapToGrid w:val="0"/>
              <w:spacing w:after="0" w:line="240" w:lineRule="auto"/>
              <w:rPr>
                <w:strike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trike/>
                <w:color w:val="FF0000"/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</w:pPr>
            <w:r w:rsidRPr="00312ED5">
              <w:rPr>
                <w:sz w:val="22"/>
                <w:szCs w:val="22"/>
              </w:rPr>
              <w:t xml:space="preserve">25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26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Наши контакты - Напишите нам или позвоните, чтобы узнать подробности о нашем мобильном приложении.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26.1.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Остались вопросы?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有问题?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26.2.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Напишите нам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写我们</w:t>
            </w:r>
          </w:p>
        </w:tc>
        <w:tc>
          <w:tcPr>
            <w:tcW w:w="5387" w:type="dxa"/>
          </w:tcPr>
          <w:p w:rsidR="007C2652" w:rsidRPr="0081165E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26.3. кнопка=&gt;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Написать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写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27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Мы умеем быть благодарными! Напишите нам, какой вид помощи вы оказали проекту, и 15 августа среди самых активных участников мы разыграем: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我们会感恩!写我们什么样的帮助您提供我们，八月十五日我们选择最活跃的参与者也玩奖品: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  <w:lang w:val="en-GB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28  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 xml:space="preserve">Бонус) </w:t>
            </w:r>
          </w:p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Наклейки или исходники с логотипом могут получить все, просто напишите нам об этом =)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</w:pPr>
          </w:p>
        </w:tc>
        <w:tc>
          <w:tcPr>
            <w:tcW w:w="5387" w:type="dxa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29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О сервисе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关于服务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30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Политика конфиденциальности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隐私政策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31</w:t>
            </w: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pacing w:after="0" w:line="240" w:lineRule="auto"/>
              <w:rPr>
                <w:sz w:val="22"/>
                <w:szCs w:val="22"/>
              </w:rPr>
            </w:pPr>
            <w:r w:rsidRPr="00312ED5">
              <w:rPr>
                <w:sz w:val="22"/>
                <w:szCs w:val="22"/>
              </w:rPr>
              <w:t>Правила и условия</w:t>
            </w: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规则和条件</w:t>
            </w:r>
          </w:p>
        </w:tc>
        <w:tc>
          <w:tcPr>
            <w:tcW w:w="5387" w:type="dxa"/>
          </w:tcPr>
          <w:p w:rsidR="007C2652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C2652" w:rsidRPr="00312ED5" w:rsidTr="007C2652">
        <w:tc>
          <w:tcPr>
            <w:tcW w:w="1809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:rsidR="007C2652" w:rsidRPr="00312ED5" w:rsidRDefault="007C2652">
            <w:pPr>
              <w:snapToGrid w:val="0"/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:rsidR="00557D71" w:rsidRPr="00312ED5" w:rsidRDefault="00557D71">
      <w:pPr>
        <w:rPr>
          <w:b/>
          <w:color w:val="FF0000"/>
          <w:u w:val="single"/>
        </w:rPr>
      </w:pPr>
      <w:r w:rsidRPr="00312ED5">
        <w:t xml:space="preserve">         </w:t>
      </w:r>
    </w:p>
    <w:p w:rsidR="00557D71" w:rsidRPr="00312ED5" w:rsidRDefault="00557D71">
      <w:pPr>
        <w:rPr>
          <w:b/>
          <w:color w:val="FF0000"/>
          <w:u w:val="single"/>
        </w:rPr>
      </w:pPr>
    </w:p>
    <w:sectPr w:rsidR="00557D71" w:rsidRPr="00312ED5" w:rsidSect="003D7F12">
      <w:pgSz w:w="16838" w:h="11906" w:orient="landscape" w:code="9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TC Regular">
    <w:altName w:val="MS Gothic"/>
    <w:panose1 w:val="00000000000000000000"/>
    <w:charset w:val="00"/>
    <w:family w:val="swiss"/>
    <w:notTrueType/>
    <w:pitch w:val="variable"/>
    <w:sig w:usb0="00000003" w:usb1="0A000000" w:usb2="00000000" w:usb3="00000000" w:csb0="00000001" w:csb1="00000000"/>
  </w:font>
  <w:font w:name="Noto Sans SC Regular">
    <w:altName w:val="Arial Unicode MS"/>
    <w:panose1 w:val="00000000000000000000"/>
    <w:charset w:val="86"/>
    <w:family w:val="swiss"/>
    <w:notTrueType/>
    <w:pitch w:val="variable"/>
    <w:sig w:usb0="00000000" w:usb1="2ACF3C10" w:usb2="00000016" w:usb3="00000000" w:csb0="00040001" w:csb1="00000000"/>
  </w:font>
  <w:font w:name="Noto Sans JP Regular">
    <w:altName w:val="Arial Unicode MS"/>
    <w:panose1 w:val="00000000000000000000"/>
    <w:charset w:val="80"/>
    <w:family w:val="swiss"/>
    <w:notTrueType/>
    <w:pitch w:val="variable"/>
    <w:sig w:usb0="00000000" w:usb1="2AC70000" w:usb2="00000012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5453"/>
    <w:multiLevelType w:val="hybridMultilevel"/>
    <w:tmpl w:val="169A875E"/>
    <w:lvl w:ilvl="0" w:tplc="B8841392">
      <w:start w:val="1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0C51"/>
    <w:multiLevelType w:val="hybridMultilevel"/>
    <w:tmpl w:val="4C747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312ED5"/>
    <w:rsid w:val="000010CC"/>
    <w:rsid w:val="00050BDD"/>
    <w:rsid w:val="00064FD4"/>
    <w:rsid w:val="00067934"/>
    <w:rsid w:val="00077907"/>
    <w:rsid w:val="000B2339"/>
    <w:rsid w:val="000B4E33"/>
    <w:rsid w:val="000F6A71"/>
    <w:rsid w:val="00107FFB"/>
    <w:rsid w:val="001252D0"/>
    <w:rsid w:val="00144683"/>
    <w:rsid w:val="001B1945"/>
    <w:rsid w:val="001C0986"/>
    <w:rsid w:val="001C623E"/>
    <w:rsid w:val="001D4311"/>
    <w:rsid w:val="001E142B"/>
    <w:rsid w:val="001F3408"/>
    <w:rsid w:val="00205331"/>
    <w:rsid w:val="00224B92"/>
    <w:rsid w:val="002369F7"/>
    <w:rsid w:val="00255062"/>
    <w:rsid w:val="00267257"/>
    <w:rsid w:val="002752A6"/>
    <w:rsid w:val="00276425"/>
    <w:rsid w:val="002A2417"/>
    <w:rsid w:val="002C79D7"/>
    <w:rsid w:val="002D3980"/>
    <w:rsid w:val="002D6942"/>
    <w:rsid w:val="002E45BB"/>
    <w:rsid w:val="002E4744"/>
    <w:rsid w:val="00301F0A"/>
    <w:rsid w:val="00312ED5"/>
    <w:rsid w:val="00323F9B"/>
    <w:rsid w:val="00326FA1"/>
    <w:rsid w:val="00331ECF"/>
    <w:rsid w:val="00335884"/>
    <w:rsid w:val="0034251E"/>
    <w:rsid w:val="00344802"/>
    <w:rsid w:val="00395D78"/>
    <w:rsid w:val="003A0B21"/>
    <w:rsid w:val="003A1995"/>
    <w:rsid w:val="003A1F7D"/>
    <w:rsid w:val="003A4408"/>
    <w:rsid w:val="003C1274"/>
    <w:rsid w:val="003D7F12"/>
    <w:rsid w:val="003E179C"/>
    <w:rsid w:val="003E4949"/>
    <w:rsid w:val="004000F3"/>
    <w:rsid w:val="00404A83"/>
    <w:rsid w:val="00415711"/>
    <w:rsid w:val="0043351A"/>
    <w:rsid w:val="00441094"/>
    <w:rsid w:val="00445CA6"/>
    <w:rsid w:val="004A2083"/>
    <w:rsid w:val="004C0C51"/>
    <w:rsid w:val="004C1D97"/>
    <w:rsid w:val="004C2BE1"/>
    <w:rsid w:val="004F641F"/>
    <w:rsid w:val="00512A4D"/>
    <w:rsid w:val="00521065"/>
    <w:rsid w:val="005328E8"/>
    <w:rsid w:val="00541B33"/>
    <w:rsid w:val="00544245"/>
    <w:rsid w:val="005458AD"/>
    <w:rsid w:val="0055654E"/>
    <w:rsid w:val="00557D71"/>
    <w:rsid w:val="00564DAD"/>
    <w:rsid w:val="005657BD"/>
    <w:rsid w:val="00566AD7"/>
    <w:rsid w:val="00567313"/>
    <w:rsid w:val="005834AE"/>
    <w:rsid w:val="00591BBB"/>
    <w:rsid w:val="00596471"/>
    <w:rsid w:val="005A1113"/>
    <w:rsid w:val="005B085A"/>
    <w:rsid w:val="005E3D68"/>
    <w:rsid w:val="005F3BFC"/>
    <w:rsid w:val="00616B6D"/>
    <w:rsid w:val="006523CF"/>
    <w:rsid w:val="0065716D"/>
    <w:rsid w:val="00675C17"/>
    <w:rsid w:val="00697A26"/>
    <w:rsid w:val="006A6E09"/>
    <w:rsid w:val="006B13DE"/>
    <w:rsid w:val="006D131E"/>
    <w:rsid w:val="006D5FFC"/>
    <w:rsid w:val="006E1351"/>
    <w:rsid w:val="00723DE1"/>
    <w:rsid w:val="00730A22"/>
    <w:rsid w:val="0073160D"/>
    <w:rsid w:val="00741FE8"/>
    <w:rsid w:val="00790FB5"/>
    <w:rsid w:val="007A375C"/>
    <w:rsid w:val="007C13F6"/>
    <w:rsid w:val="007C2652"/>
    <w:rsid w:val="007C38F5"/>
    <w:rsid w:val="007C3B7B"/>
    <w:rsid w:val="007C5B36"/>
    <w:rsid w:val="007D1AEB"/>
    <w:rsid w:val="007D2005"/>
    <w:rsid w:val="007D4797"/>
    <w:rsid w:val="007E54DF"/>
    <w:rsid w:val="007F3017"/>
    <w:rsid w:val="0081165E"/>
    <w:rsid w:val="008134A2"/>
    <w:rsid w:val="008300BE"/>
    <w:rsid w:val="0083600D"/>
    <w:rsid w:val="00841E24"/>
    <w:rsid w:val="008420AF"/>
    <w:rsid w:val="008609C7"/>
    <w:rsid w:val="0086429A"/>
    <w:rsid w:val="008B2D5B"/>
    <w:rsid w:val="008B3CF4"/>
    <w:rsid w:val="008B5686"/>
    <w:rsid w:val="008C5AE2"/>
    <w:rsid w:val="008D12BB"/>
    <w:rsid w:val="008D622D"/>
    <w:rsid w:val="008E4832"/>
    <w:rsid w:val="008F0788"/>
    <w:rsid w:val="00906E61"/>
    <w:rsid w:val="009214D1"/>
    <w:rsid w:val="009251B2"/>
    <w:rsid w:val="009432DF"/>
    <w:rsid w:val="00972E02"/>
    <w:rsid w:val="00976149"/>
    <w:rsid w:val="009A6BA8"/>
    <w:rsid w:val="009C0ACF"/>
    <w:rsid w:val="009D18C7"/>
    <w:rsid w:val="009D2246"/>
    <w:rsid w:val="00A103DC"/>
    <w:rsid w:val="00A1507F"/>
    <w:rsid w:val="00A279FE"/>
    <w:rsid w:val="00A27D52"/>
    <w:rsid w:val="00A334C5"/>
    <w:rsid w:val="00AA405E"/>
    <w:rsid w:val="00AA4FBD"/>
    <w:rsid w:val="00AB485B"/>
    <w:rsid w:val="00AC703D"/>
    <w:rsid w:val="00AD485D"/>
    <w:rsid w:val="00AE1246"/>
    <w:rsid w:val="00B14C70"/>
    <w:rsid w:val="00B25BF5"/>
    <w:rsid w:val="00B33E9E"/>
    <w:rsid w:val="00B36BF5"/>
    <w:rsid w:val="00B63E86"/>
    <w:rsid w:val="00B7095F"/>
    <w:rsid w:val="00B75068"/>
    <w:rsid w:val="00B80120"/>
    <w:rsid w:val="00B853A2"/>
    <w:rsid w:val="00B924FB"/>
    <w:rsid w:val="00BB1B49"/>
    <w:rsid w:val="00BB7E67"/>
    <w:rsid w:val="00BC54EA"/>
    <w:rsid w:val="00BD4858"/>
    <w:rsid w:val="00BE7FE2"/>
    <w:rsid w:val="00BF187B"/>
    <w:rsid w:val="00C01408"/>
    <w:rsid w:val="00C12CF3"/>
    <w:rsid w:val="00C21269"/>
    <w:rsid w:val="00C30641"/>
    <w:rsid w:val="00C371E7"/>
    <w:rsid w:val="00C41A67"/>
    <w:rsid w:val="00C43F11"/>
    <w:rsid w:val="00C507CB"/>
    <w:rsid w:val="00C53266"/>
    <w:rsid w:val="00C74B68"/>
    <w:rsid w:val="00C8568E"/>
    <w:rsid w:val="00CA7B8E"/>
    <w:rsid w:val="00CC0AF5"/>
    <w:rsid w:val="00CC70BA"/>
    <w:rsid w:val="00CD504A"/>
    <w:rsid w:val="00D21F41"/>
    <w:rsid w:val="00D35C6B"/>
    <w:rsid w:val="00D44ACD"/>
    <w:rsid w:val="00D7218D"/>
    <w:rsid w:val="00D779E1"/>
    <w:rsid w:val="00D94CC5"/>
    <w:rsid w:val="00DA038B"/>
    <w:rsid w:val="00DC11A1"/>
    <w:rsid w:val="00DF2A88"/>
    <w:rsid w:val="00E11F04"/>
    <w:rsid w:val="00E15B00"/>
    <w:rsid w:val="00E80450"/>
    <w:rsid w:val="00E8766D"/>
    <w:rsid w:val="00E93884"/>
    <w:rsid w:val="00EA0C05"/>
    <w:rsid w:val="00EA10C1"/>
    <w:rsid w:val="00EA4450"/>
    <w:rsid w:val="00EB63F6"/>
    <w:rsid w:val="00EB6AD8"/>
    <w:rsid w:val="00EF7846"/>
    <w:rsid w:val="00F2136C"/>
    <w:rsid w:val="00F5045B"/>
    <w:rsid w:val="00F50B1D"/>
    <w:rsid w:val="00F63711"/>
    <w:rsid w:val="00F644B8"/>
    <w:rsid w:val="00F646F4"/>
    <w:rsid w:val="00F85456"/>
    <w:rsid w:val="00FA1274"/>
    <w:rsid w:val="00FA1E98"/>
    <w:rsid w:val="00FB50FF"/>
    <w:rsid w:val="00FC17C4"/>
    <w:rsid w:val="00FC5620"/>
    <w:rsid w:val="00FC7D52"/>
    <w:rsid w:val="00FE7F66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0A1462B"/>
  <w15:docId w15:val="{AFEABEC8-2A9B-4A20-B8C1-7276CF8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97"/>
    <w:pPr>
      <w:suppressAutoHyphens/>
      <w:spacing w:after="200" w:line="276" w:lineRule="auto"/>
    </w:pPr>
    <w:rPr>
      <w:rFonts w:ascii="Calibri" w:hAnsi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а по умолчанию"/>
    <w:rsid w:val="007D4797"/>
    <w:rPr>
      <w:rFonts w:ascii="Calibri" w:eastAsia="Times New Roman" w:hAnsi="Calibri" w:cs="Times New Roman"/>
    </w:rPr>
  </w:style>
  <w:style w:type="character" w:styleId="a4">
    <w:name w:val="Hyperlink"/>
    <w:rsid w:val="007D4797"/>
    <w:rPr>
      <w:rFonts w:ascii="Calibri" w:eastAsia="Times New Roman" w:hAnsi="Calibri" w:cs="Times New Roman"/>
      <w:color w:val="0000FF"/>
      <w:u w:val="single"/>
    </w:rPr>
  </w:style>
  <w:style w:type="character" w:customStyle="1" w:styleId="1">
    <w:name w:val="Знак примечания1"/>
    <w:rsid w:val="007D4797"/>
    <w:rPr>
      <w:rFonts w:ascii="Calibri" w:eastAsia="Times New Roman" w:hAnsi="Calibri" w:cs="Times New Roman"/>
      <w:sz w:val="16"/>
      <w:szCs w:val="16"/>
    </w:rPr>
  </w:style>
  <w:style w:type="character" w:customStyle="1" w:styleId="a5">
    <w:name w:val="Текст примечания Знак"/>
    <w:rsid w:val="007D4797"/>
    <w:rPr>
      <w:rFonts w:ascii="Calibri" w:eastAsia="Times New Roman" w:hAnsi="Calibri" w:cs="Times New Roman"/>
      <w:lang w:val="ru-RU"/>
    </w:rPr>
  </w:style>
  <w:style w:type="character" w:customStyle="1" w:styleId="a6">
    <w:name w:val="Текст выноски Знак"/>
    <w:rsid w:val="007D4797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a7">
    <w:name w:val="Тема примечания Знак"/>
    <w:rsid w:val="007D4797"/>
    <w:rPr>
      <w:rFonts w:ascii="Calibri" w:eastAsia="Times New Roman" w:hAnsi="Calibri" w:cs="Times New Roman"/>
      <w:b/>
      <w:bCs/>
      <w:lang w:val="ru-RU"/>
    </w:rPr>
  </w:style>
  <w:style w:type="character" w:styleId="a8">
    <w:name w:val="FollowedHyperlink"/>
    <w:rsid w:val="007D4797"/>
    <w:rPr>
      <w:color w:val="800000"/>
      <w:u w:val="single"/>
    </w:rPr>
  </w:style>
  <w:style w:type="paragraph" w:customStyle="1" w:styleId="10">
    <w:name w:val="Название1"/>
    <w:basedOn w:val="a"/>
    <w:next w:val="a9"/>
    <w:qFormat/>
    <w:rsid w:val="007D47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rsid w:val="007D4797"/>
    <w:pPr>
      <w:spacing w:after="120"/>
    </w:pPr>
  </w:style>
  <w:style w:type="paragraph" w:styleId="aa">
    <w:name w:val="List"/>
    <w:basedOn w:val="a9"/>
    <w:rsid w:val="007D4797"/>
    <w:rPr>
      <w:rFonts w:cs="Mangal"/>
    </w:rPr>
  </w:style>
  <w:style w:type="paragraph" w:customStyle="1" w:styleId="11">
    <w:name w:val="Название1"/>
    <w:basedOn w:val="a"/>
    <w:rsid w:val="007D4797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7D4797"/>
    <w:pPr>
      <w:suppressLineNumbers/>
    </w:pPr>
    <w:rPr>
      <w:rFonts w:cs="Mangal"/>
    </w:rPr>
  </w:style>
  <w:style w:type="paragraph" w:customStyle="1" w:styleId="13">
    <w:name w:val="Текст примечания1"/>
    <w:basedOn w:val="a"/>
    <w:rsid w:val="007D4797"/>
    <w:pPr>
      <w:spacing w:line="240" w:lineRule="auto"/>
    </w:pPr>
    <w:rPr>
      <w:sz w:val="20"/>
      <w:szCs w:val="20"/>
    </w:rPr>
  </w:style>
  <w:style w:type="paragraph" w:styleId="ab">
    <w:name w:val="Balloon Text"/>
    <w:basedOn w:val="a"/>
    <w:rsid w:val="007D479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annotation subject"/>
    <w:basedOn w:val="13"/>
    <w:next w:val="13"/>
    <w:rsid w:val="007D4797"/>
    <w:pPr>
      <w:spacing w:line="276" w:lineRule="auto"/>
    </w:pPr>
    <w:rPr>
      <w:b/>
      <w:bCs/>
    </w:rPr>
  </w:style>
  <w:style w:type="paragraph" w:customStyle="1" w:styleId="ad">
    <w:name w:val="Содержимое таблицы"/>
    <w:basedOn w:val="a"/>
    <w:rsid w:val="007D4797"/>
    <w:pPr>
      <w:suppressLineNumbers/>
    </w:pPr>
  </w:style>
  <w:style w:type="paragraph" w:customStyle="1" w:styleId="ae">
    <w:name w:val="Заголовок таблицы"/>
    <w:basedOn w:val="ad"/>
    <w:rsid w:val="007D4797"/>
    <w:pPr>
      <w:jc w:val="center"/>
    </w:pPr>
    <w:rPr>
      <w:b/>
      <w:bCs/>
    </w:rPr>
  </w:style>
  <w:style w:type="character" w:customStyle="1" w:styleId="apple-converted-space">
    <w:name w:val="apple-converted-space"/>
    <w:basedOn w:val="a0"/>
    <w:rsid w:val="00AA405E"/>
  </w:style>
  <w:style w:type="paragraph" w:styleId="af">
    <w:name w:val="List Paragraph"/>
    <w:basedOn w:val="a"/>
    <w:uiPriority w:val="34"/>
    <w:qFormat/>
    <w:rsid w:val="00B3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krs.info/slovo.php?ch=%E7%9A%84" TargetMode="External"/><Relationship Id="rId5" Type="http://schemas.openxmlformats.org/officeDocument/2006/relationships/hyperlink" Target="https://bkrs.info/slovo.php?ch=%E6%96%B9%E4%BE%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4467</CharactersWithSpaces>
  <SharedDoc>false</SharedDoc>
  <HLinks>
    <vt:vector size="42" baseType="variant">
      <vt:variant>
        <vt:i4>1572939</vt:i4>
      </vt:variant>
      <vt:variant>
        <vt:i4>18</vt:i4>
      </vt:variant>
      <vt:variant>
        <vt:i4>0</vt:i4>
      </vt:variant>
      <vt:variant>
        <vt:i4>5</vt:i4>
      </vt:variant>
      <vt:variant>
        <vt:lpwstr>https://bkrs.info/slovo.php?ch=%E7%9A%84</vt:lpwstr>
      </vt:variant>
      <vt:variant>
        <vt:lpwstr/>
      </vt:variant>
      <vt:variant>
        <vt:i4>5439504</vt:i4>
      </vt:variant>
      <vt:variant>
        <vt:i4>15</vt:i4>
      </vt:variant>
      <vt:variant>
        <vt:i4>0</vt:i4>
      </vt:variant>
      <vt:variant>
        <vt:i4>5</vt:i4>
      </vt:variant>
      <vt:variant>
        <vt:lpwstr>https://bkrs.info/slovo.php?ch=%E6%96%B9%E4%BE%BF</vt:lpwstr>
      </vt:variant>
      <vt:variant>
        <vt:lpwstr/>
      </vt:variant>
      <vt:variant>
        <vt:i4>2621494</vt:i4>
      </vt:variant>
      <vt:variant>
        <vt:i4>12</vt:i4>
      </vt:variant>
      <vt:variant>
        <vt:i4>0</vt:i4>
      </vt:variant>
      <vt:variant>
        <vt:i4>5</vt:i4>
      </vt:variant>
      <vt:variant>
        <vt:lpwstr>https://lifeup.com.ua/test/</vt:lpwstr>
      </vt:variant>
      <vt:variant>
        <vt:lpwstr/>
      </vt:variant>
      <vt:variant>
        <vt:i4>3735601</vt:i4>
      </vt:variant>
      <vt:variant>
        <vt:i4>9</vt:i4>
      </vt:variant>
      <vt:variant>
        <vt:i4>0</vt:i4>
      </vt:variant>
      <vt:variant>
        <vt:i4>5</vt:i4>
      </vt:variant>
      <vt:variant>
        <vt:lpwstr>https://lifeup.com.ua/</vt:lpwstr>
      </vt:variant>
      <vt:variant>
        <vt:lpwstr/>
      </vt:variant>
      <vt:variant>
        <vt:i4>1114136</vt:i4>
      </vt:variant>
      <vt:variant>
        <vt:i4>6</vt:i4>
      </vt:variant>
      <vt:variant>
        <vt:i4>0</vt:i4>
      </vt:variant>
      <vt:variant>
        <vt:i4>5</vt:i4>
      </vt:variant>
      <vt:variant>
        <vt:lpwstr>https://youtu.be/XPKr7yEvHAY</vt:lpwstr>
      </vt:variant>
      <vt:variant>
        <vt:lpwstr/>
      </vt:variant>
      <vt:variant>
        <vt:i4>131082</vt:i4>
      </vt:variant>
      <vt:variant>
        <vt:i4>3</vt:i4>
      </vt:variant>
      <vt:variant>
        <vt:i4>0</vt:i4>
      </vt:variant>
      <vt:variant>
        <vt:i4>5</vt:i4>
      </vt:variant>
      <vt:variant>
        <vt:lpwstr>https://youtu.be/wufA-pqBMXc</vt:lpwstr>
      </vt:variant>
      <vt:variant>
        <vt:lpwstr/>
      </vt:variant>
      <vt:variant>
        <vt:i4>2555951</vt:i4>
      </vt:variant>
      <vt:variant>
        <vt:i4>0</vt:i4>
      </vt:variant>
      <vt:variant>
        <vt:i4>0</vt:i4>
      </vt:variant>
      <vt:variant>
        <vt:i4>5</vt:i4>
      </vt:variant>
      <vt:variant>
        <vt:lpwstr>http://damnprojects.ru/LifeUP/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cp:lastModifiedBy>user</cp:lastModifiedBy>
  <cp:revision>190</cp:revision>
  <cp:lastPrinted>2018-06-01T11:39:00Z</cp:lastPrinted>
  <dcterms:created xsi:type="dcterms:W3CDTF">2018-06-16T20:07:00Z</dcterms:created>
  <dcterms:modified xsi:type="dcterms:W3CDTF">2018-06-19T09:20:00Z</dcterms:modified>
</cp:coreProperties>
</file>